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imes New Roman" w:hAnsi="Arial" w:cs="Arial"/>
          <w:color w:val="000000"/>
          <w:sz w:val="52"/>
          <w:szCs w:val="52"/>
          <w:lang w:val="nl-NL"/>
        </w:rPr>
        <w:id w:val="-1758671168"/>
        <w:docPartObj>
          <w:docPartGallery w:val="Cover Pages"/>
          <w:docPartUnique/>
        </w:docPartObj>
      </w:sdtPr>
      <w:sdtEndPr/>
      <w:sdtContent>
        <w:p w14:paraId="680345F1" w14:textId="50CFB66E" w:rsidR="0080174D" w:rsidRPr="00020332" w:rsidRDefault="0080174D">
          <w:pPr>
            <w:rPr>
              <w:rFonts w:ascii="Arial" w:eastAsia="Times New Roman" w:hAnsi="Arial" w:cs="Arial"/>
              <w:color w:val="000000"/>
              <w:sz w:val="52"/>
              <w:szCs w:val="52"/>
              <w:lang w:val="nl-NL"/>
            </w:rPr>
          </w:pPr>
          <w:r w:rsidRPr="00020332">
            <w:rPr>
              <w:rFonts w:ascii="Arial" w:eastAsia="Times New Roman" w:hAnsi="Arial" w:cs="Arial"/>
              <w:noProof/>
              <w:color w:val="000000"/>
              <w:sz w:val="52"/>
              <w:szCs w:val="52"/>
              <w:lang w:val="nl-NL"/>
            </w:rPr>
            <mc:AlternateContent>
              <mc:Choice Requires="wps">
                <w:drawing>
                  <wp:anchor distT="0" distB="0" distL="114300" distR="114300" simplePos="0" relativeHeight="251658240" behindDoc="0" locked="0" layoutInCell="1" allowOverlap="1" wp14:anchorId="32A69004" wp14:editId="6835C6D4">
                    <wp:simplePos x="0" y="0"/>
                    <wp:positionH relativeFrom="page">
                      <wp:posOffset>223284</wp:posOffset>
                    </wp:positionH>
                    <wp:positionV relativeFrom="page">
                      <wp:posOffset>925033</wp:posOffset>
                    </wp:positionV>
                    <wp:extent cx="1712890" cy="8552239"/>
                    <wp:effectExtent l="0" t="0" r="0" b="1270"/>
                    <wp:wrapNone/>
                    <wp:docPr id="138" name="Tekstvak 138"/>
                    <wp:cNvGraphicFramePr/>
                    <a:graphic xmlns:a="http://schemas.openxmlformats.org/drawingml/2006/main">
                      <a:graphicData uri="http://schemas.microsoft.com/office/word/2010/wordprocessingShape">
                        <wps:wsp>
                          <wps:cNvSpPr txBox="1"/>
                          <wps:spPr>
                            <a:xfrm>
                              <a:off x="0" y="0"/>
                              <a:ext cx="1712890" cy="85522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00"/>
                                  <w:gridCol w:w="1830"/>
                                </w:tblGrid>
                                <w:tr w:rsidR="0080174D" w14:paraId="3ACA9D50" w14:textId="77777777" w:rsidTr="0080174D">
                                  <w:trPr>
                                    <w:jc w:val="center"/>
                                  </w:trPr>
                                  <w:tc>
                                    <w:tcPr>
                                      <w:tcW w:w="2913" w:type="pct"/>
                                      <w:vAlign w:val="center"/>
                                    </w:tcPr>
                                    <w:p w14:paraId="51F1C067" w14:textId="6A8B0C34" w:rsidR="0080174D" w:rsidRDefault="0080174D">
                                      <w:pPr>
                                        <w:jc w:val="right"/>
                                      </w:pPr>
                                      <w:r>
                                        <w:rPr>
                                          <w:noProof/>
                                        </w:rPr>
                                        <w:drawing>
                                          <wp:inline distT="0" distB="0" distL="0" distR="0" wp14:anchorId="31CC8A0A" wp14:editId="57497268">
                                            <wp:extent cx="3797519" cy="3337560"/>
                                            <wp:effectExtent l="0" t="0" r="0" b="0"/>
                                            <wp:docPr id="5" name="Afbeelding 5" descr="Innovatief netwerk is snel en dichtbij | Veerman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novatief netwerk is snel en dichtbij | Veerman I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020" cy="3454891"/>
                                                    </a:xfrm>
                                                    <a:prstGeom prst="rect">
                                                      <a:avLst/>
                                                    </a:prstGeom>
                                                    <a:noFill/>
                                                    <a:ln>
                                                      <a:noFill/>
                                                    </a:ln>
                                                  </pic:spPr>
                                                </pic:pic>
                                              </a:graphicData>
                                            </a:graphic>
                                          </wp:inline>
                                        </w:drawing>
                                      </w:r>
                                    </w:p>
                                    <w:sdt>
                                      <w:sdtPr>
                                        <w:rPr>
                                          <w:caps/>
                                          <w:color w:val="191919" w:themeColor="text1" w:themeTint="E6"/>
                                          <w:sz w:val="72"/>
                                          <w:szCs w:val="72"/>
                                          <w:lang w:val="nl-NL"/>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26F0B21" w14:textId="4014DAE7" w:rsidR="0080174D" w:rsidRDefault="0080174D" w:rsidP="0080174D">
                                          <w:pPr>
                                            <w:pStyle w:val="Geenafstand"/>
                                            <w:spacing w:line="312" w:lineRule="auto"/>
                                            <w:jc w:val="right"/>
                                            <w:rPr>
                                              <w:caps/>
                                              <w:color w:val="191919" w:themeColor="text1" w:themeTint="E6"/>
                                              <w:sz w:val="72"/>
                                              <w:szCs w:val="72"/>
                                            </w:rPr>
                                          </w:pPr>
                                          <w:r w:rsidRPr="0080174D">
                                            <w:rPr>
                                              <w:caps/>
                                              <w:color w:val="191919" w:themeColor="text1" w:themeTint="E6"/>
                                              <w:sz w:val="72"/>
                                              <w:szCs w:val="72"/>
                                              <w:lang w:val="nl-NL"/>
                                            </w:rPr>
                                            <w:t>Plan van aanpak</w:t>
                                          </w:r>
                                        </w:p>
                                      </w:sdtContent>
                                    </w:sdt>
                                    <w:sdt>
                                      <w:sdtPr>
                                        <w:rPr>
                                          <w:color w:val="000000" w:themeColor="text1"/>
                                          <w:sz w:val="24"/>
                                          <w:szCs w:val="24"/>
                                          <w:lang w:val="nl-NL"/>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90AD76A" w14:textId="3AF123BB" w:rsidR="0080174D" w:rsidRDefault="0080174D">
                                          <w:pPr>
                                            <w:jc w:val="right"/>
                                            <w:rPr>
                                              <w:sz w:val="24"/>
                                              <w:szCs w:val="24"/>
                                            </w:rPr>
                                          </w:pPr>
                                          <w:r w:rsidRPr="0080174D">
                                            <w:rPr>
                                              <w:color w:val="000000" w:themeColor="text1"/>
                                              <w:sz w:val="24"/>
                                              <w:szCs w:val="24"/>
                                              <w:lang w:val="nl-NL"/>
                                            </w:rPr>
                                            <w:t>Netwerk technologie</w:t>
                                          </w:r>
                                        </w:p>
                                      </w:sdtContent>
                                    </w:sdt>
                                  </w:tc>
                                  <w:tc>
                                    <w:tcPr>
                                      <w:tcW w:w="2087" w:type="pct"/>
                                      <w:vAlign w:val="center"/>
                                    </w:tcPr>
                                    <w:p w14:paraId="6D6DCEF5" w14:textId="68EB9A6D" w:rsidR="0080174D" w:rsidRDefault="0080174D">
                                      <w:pPr>
                                        <w:rPr>
                                          <w:color w:val="000000" w:themeColor="text1"/>
                                        </w:rPr>
                                      </w:pPr>
                                    </w:p>
                                    <w:p w14:paraId="319034D8" w14:textId="0DA2874F" w:rsidR="0080174D" w:rsidRDefault="0080174D">
                                      <w:pPr>
                                        <w:rPr>
                                          <w:color w:val="000000" w:themeColor="text1"/>
                                        </w:rPr>
                                      </w:pPr>
                                    </w:p>
                                    <w:p w14:paraId="2F2D8FB5" w14:textId="01EEDA77" w:rsidR="0080174D" w:rsidRDefault="0080174D">
                                      <w:pPr>
                                        <w:rPr>
                                          <w:color w:val="000000" w:themeColor="text1"/>
                                        </w:rPr>
                                      </w:pPr>
                                    </w:p>
                                    <w:p w14:paraId="433FB430" w14:textId="7DF06EAD" w:rsidR="0080174D" w:rsidRDefault="0080174D">
                                      <w:pPr>
                                        <w:rPr>
                                          <w:color w:val="000000" w:themeColor="text1"/>
                                        </w:rPr>
                                      </w:pPr>
                                    </w:p>
                                    <w:p w14:paraId="0BD2E082" w14:textId="33FB7FDE" w:rsidR="0080174D" w:rsidRDefault="0080174D">
                                      <w:pPr>
                                        <w:rPr>
                                          <w:color w:val="000000" w:themeColor="text1"/>
                                        </w:rPr>
                                      </w:pPr>
                                    </w:p>
                                    <w:p w14:paraId="52653AAB" w14:textId="108895DB" w:rsidR="0080174D" w:rsidRDefault="0080174D">
                                      <w:pPr>
                                        <w:rPr>
                                          <w:color w:val="000000" w:themeColor="text1"/>
                                        </w:rPr>
                                      </w:pPr>
                                    </w:p>
                                    <w:p w14:paraId="62E99CF7" w14:textId="3737A897" w:rsidR="0080174D" w:rsidRDefault="0080174D">
                                      <w:pPr>
                                        <w:rPr>
                                          <w:color w:val="000000" w:themeColor="text1"/>
                                        </w:rPr>
                                      </w:pPr>
                                    </w:p>
                                    <w:p w14:paraId="6D4B822B" w14:textId="04CD993F" w:rsidR="0080174D" w:rsidRDefault="0080174D">
                                      <w:pPr>
                                        <w:rPr>
                                          <w:color w:val="000000" w:themeColor="text1"/>
                                        </w:rPr>
                                      </w:pPr>
                                    </w:p>
                                    <w:p w14:paraId="5E7CAF78" w14:textId="70648786" w:rsidR="0080174D" w:rsidRDefault="0080174D">
                                      <w:pPr>
                                        <w:rPr>
                                          <w:color w:val="000000" w:themeColor="text1"/>
                                        </w:rPr>
                                      </w:pPr>
                                    </w:p>
                                    <w:p w14:paraId="5BB02653" w14:textId="0FBB27BB" w:rsidR="0080174D" w:rsidRDefault="0080174D">
                                      <w:pPr>
                                        <w:rPr>
                                          <w:color w:val="000000" w:themeColor="text1"/>
                                        </w:rPr>
                                      </w:pPr>
                                    </w:p>
                                    <w:p w14:paraId="19EFE1CA" w14:textId="22B5C658" w:rsidR="0080174D" w:rsidRDefault="0080174D">
                                      <w:pPr>
                                        <w:rPr>
                                          <w:color w:val="000000" w:themeColor="text1"/>
                                        </w:rPr>
                                      </w:pPr>
                                    </w:p>
                                    <w:p w14:paraId="3286EE25" w14:textId="7D6AC28D" w:rsidR="0080174D" w:rsidRDefault="0080174D">
                                      <w:pPr>
                                        <w:rPr>
                                          <w:color w:val="000000" w:themeColor="text1"/>
                                        </w:rPr>
                                      </w:pPr>
                                    </w:p>
                                    <w:p w14:paraId="03B69582" w14:textId="0E92607D" w:rsidR="0080174D" w:rsidRDefault="0080174D">
                                      <w:pPr>
                                        <w:rPr>
                                          <w:color w:val="000000" w:themeColor="text1"/>
                                        </w:rPr>
                                      </w:pPr>
                                    </w:p>
                                    <w:p w14:paraId="208C6119" w14:textId="4475ACB6" w:rsidR="0080174D" w:rsidRDefault="0080174D">
                                      <w:pPr>
                                        <w:rPr>
                                          <w:color w:val="000000" w:themeColor="text1"/>
                                        </w:rPr>
                                      </w:pPr>
                                    </w:p>
                                    <w:p w14:paraId="716F9788" w14:textId="37B6F27F" w:rsidR="0080174D" w:rsidRDefault="0080174D">
                                      <w:pPr>
                                        <w:rPr>
                                          <w:color w:val="000000" w:themeColor="text1"/>
                                        </w:rPr>
                                      </w:pPr>
                                    </w:p>
                                    <w:p w14:paraId="0081CF80" w14:textId="0F02216B" w:rsidR="0080174D" w:rsidRDefault="0080174D">
                                      <w:pPr>
                                        <w:rPr>
                                          <w:color w:val="000000" w:themeColor="text1"/>
                                        </w:rPr>
                                      </w:pPr>
                                    </w:p>
                                    <w:p w14:paraId="5FC8B706" w14:textId="32224C84" w:rsidR="0080174D" w:rsidRDefault="0080174D">
                                      <w:pPr>
                                        <w:rPr>
                                          <w:color w:val="000000" w:themeColor="text1"/>
                                        </w:rPr>
                                      </w:pPr>
                                    </w:p>
                                    <w:p w14:paraId="68DE3253" w14:textId="2F3D9A35" w:rsidR="0080174D" w:rsidRDefault="0080174D">
                                      <w:pPr>
                                        <w:rPr>
                                          <w:color w:val="000000" w:themeColor="text1"/>
                                        </w:rPr>
                                      </w:pPr>
                                    </w:p>
                                    <w:p w14:paraId="6951A6FD" w14:textId="7C80198A" w:rsidR="0080174D" w:rsidRDefault="0080174D">
                                      <w:pPr>
                                        <w:rPr>
                                          <w:color w:val="000000" w:themeColor="text1"/>
                                        </w:rPr>
                                      </w:pPr>
                                    </w:p>
                                    <w:p w14:paraId="5960B6F9" w14:textId="6E584166" w:rsidR="0080174D" w:rsidRDefault="0080174D">
                                      <w:pPr>
                                        <w:rPr>
                                          <w:color w:val="000000" w:themeColor="text1"/>
                                        </w:rPr>
                                      </w:pPr>
                                    </w:p>
                                    <w:p w14:paraId="4AD1E92E" w14:textId="77777777" w:rsidR="0080174D" w:rsidRDefault="0080174D">
                                      <w:pPr>
                                        <w:rPr>
                                          <w:color w:val="000000" w:themeColor="text1"/>
                                        </w:rPr>
                                      </w:pPr>
                                    </w:p>
                                    <w:p w14:paraId="7C86FBD5" w14:textId="77777777" w:rsidR="0080174D" w:rsidRDefault="0080174D">
                                      <w:pPr>
                                        <w:rPr>
                                          <w:color w:val="000000" w:themeColor="text1"/>
                                        </w:rPr>
                                      </w:pPr>
                                    </w:p>
                                    <w:sdt>
                                      <w:sdtPr>
                                        <w:rPr>
                                          <w:color w:val="4472C4" w:themeColor="accent1"/>
                                          <w:sz w:val="26"/>
                                          <w:szCs w:val="26"/>
                                          <w:lang w:val="nl-NL"/>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A973E2" w14:textId="5FD38B7A" w:rsidR="0080174D" w:rsidRDefault="0080174D">
                                          <w:pPr>
                                            <w:pStyle w:val="Geenafstand"/>
                                            <w:rPr>
                                              <w:color w:val="ED7D31" w:themeColor="accent2"/>
                                              <w:sz w:val="26"/>
                                              <w:szCs w:val="26"/>
                                            </w:rPr>
                                          </w:pPr>
                                          <w:r w:rsidRPr="0080174D">
                                            <w:rPr>
                                              <w:color w:val="4472C4" w:themeColor="accent1"/>
                                              <w:sz w:val="26"/>
                                              <w:szCs w:val="26"/>
                                              <w:lang w:val="nl-NL"/>
                                            </w:rPr>
                                            <w:t>Ties Tienhoven en Chiem Stevens</w:t>
                                          </w:r>
                                        </w:p>
                                      </w:sdtContent>
                                    </w:sdt>
                                    <w:p w14:paraId="07CF67B7" w14:textId="67831B1E" w:rsidR="0080174D" w:rsidRDefault="00EE7895">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FD679A">
                                            <w:rPr>
                                              <w:color w:val="44546A" w:themeColor="text2"/>
                                            </w:rPr>
                                            <w:t>14</w:t>
                                          </w:r>
                                          <w:r w:rsidR="0080174D">
                                            <w:rPr>
                                              <w:color w:val="44546A" w:themeColor="text2"/>
                                              <w:lang w:val="en-US"/>
                                            </w:rPr>
                                            <w:t>-03-2021</w:t>
                                          </w:r>
                                        </w:sdtContent>
                                      </w:sdt>
                                    </w:p>
                                  </w:tc>
                                </w:tr>
                              </w:tbl>
                              <w:p w14:paraId="0A01EAFF" w14:textId="77777777" w:rsidR="0080174D" w:rsidRDefault="0080174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2A69004" id="_x0000_t202" coordsize="21600,21600" o:spt="202" path="m,l,21600r21600,l21600,xe">
                    <v:stroke joinstyle="miter"/>
                    <v:path gradientshapeok="t" o:connecttype="rect"/>
                  </v:shapetype>
                  <v:shape id="Tekstvak 138" o:spid="_x0000_s1026" type="#_x0000_t202" style="position:absolute;margin-left:17.6pt;margin-top:72.85pt;width:134.85pt;height:673.4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700"/>
                            <w:gridCol w:w="1830"/>
                          </w:tblGrid>
                          <w:tr w:rsidR="0080174D" w14:paraId="3ACA9D50" w14:textId="77777777" w:rsidTr="0080174D">
                            <w:trPr>
                              <w:jc w:val="center"/>
                            </w:trPr>
                            <w:tc>
                              <w:tcPr>
                                <w:tcW w:w="2913" w:type="pct"/>
                                <w:vAlign w:val="center"/>
                              </w:tcPr>
                              <w:p w14:paraId="51F1C067" w14:textId="6A8B0C34" w:rsidR="0080174D" w:rsidRDefault="0080174D">
                                <w:pPr>
                                  <w:jc w:val="right"/>
                                </w:pPr>
                                <w:r>
                                  <w:rPr>
                                    <w:noProof/>
                                  </w:rPr>
                                  <w:drawing>
                                    <wp:inline distT="0" distB="0" distL="0" distR="0" wp14:anchorId="31CC8A0A" wp14:editId="57497268">
                                      <wp:extent cx="3797519" cy="3337560"/>
                                      <wp:effectExtent l="0" t="0" r="0" b="0"/>
                                      <wp:docPr id="5" name="Afbeelding 5" descr="Innovatief netwerk is snel en dichtbij | Veerman I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novatief netwerk is snel en dichtbij | Veerman I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1020" cy="3454891"/>
                                              </a:xfrm>
                                              <a:prstGeom prst="rect">
                                                <a:avLst/>
                                              </a:prstGeom>
                                              <a:noFill/>
                                              <a:ln>
                                                <a:noFill/>
                                              </a:ln>
                                            </pic:spPr>
                                          </pic:pic>
                                        </a:graphicData>
                                      </a:graphic>
                                    </wp:inline>
                                  </w:drawing>
                                </w:r>
                              </w:p>
                              <w:sdt>
                                <w:sdtPr>
                                  <w:rPr>
                                    <w:caps/>
                                    <w:color w:val="191919" w:themeColor="text1" w:themeTint="E6"/>
                                    <w:sz w:val="72"/>
                                    <w:szCs w:val="72"/>
                                    <w:lang w:val="nl-NL"/>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426F0B21" w14:textId="4014DAE7" w:rsidR="0080174D" w:rsidRDefault="0080174D" w:rsidP="0080174D">
                                    <w:pPr>
                                      <w:pStyle w:val="Geenafstand"/>
                                      <w:spacing w:line="312" w:lineRule="auto"/>
                                      <w:jc w:val="right"/>
                                      <w:rPr>
                                        <w:caps/>
                                        <w:color w:val="191919" w:themeColor="text1" w:themeTint="E6"/>
                                        <w:sz w:val="72"/>
                                        <w:szCs w:val="72"/>
                                      </w:rPr>
                                    </w:pPr>
                                    <w:r w:rsidRPr="0080174D">
                                      <w:rPr>
                                        <w:caps/>
                                        <w:color w:val="191919" w:themeColor="text1" w:themeTint="E6"/>
                                        <w:sz w:val="72"/>
                                        <w:szCs w:val="72"/>
                                        <w:lang w:val="nl-NL"/>
                                      </w:rPr>
                                      <w:t>Plan van aanpak</w:t>
                                    </w:r>
                                  </w:p>
                                </w:sdtContent>
                              </w:sdt>
                              <w:sdt>
                                <w:sdtPr>
                                  <w:rPr>
                                    <w:color w:val="000000" w:themeColor="text1"/>
                                    <w:sz w:val="24"/>
                                    <w:szCs w:val="24"/>
                                    <w:lang w:val="nl-NL"/>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14:paraId="390AD76A" w14:textId="3AF123BB" w:rsidR="0080174D" w:rsidRDefault="0080174D">
                                    <w:pPr>
                                      <w:jc w:val="right"/>
                                      <w:rPr>
                                        <w:sz w:val="24"/>
                                        <w:szCs w:val="24"/>
                                      </w:rPr>
                                    </w:pPr>
                                    <w:r w:rsidRPr="0080174D">
                                      <w:rPr>
                                        <w:color w:val="000000" w:themeColor="text1"/>
                                        <w:sz w:val="24"/>
                                        <w:szCs w:val="24"/>
                                        <w:lang w:val="nl-NL"/>
                                      </w:rPr>
                                      <w:t>Netwerk technologie</w:t>
                                    </w:r>
                                  </w:p>
                                </w:sdtContent>
                              </w:sdt>
                            </w:tc>
                            <w:tc>
                              <w:tcPr>
                                <w:tcW w:w="2087" w:type="pct"/>
                                <w:vAlign w:val="center"/>
                              </w:tcPr>
                              <w:p w14:paraId="6D6DCEF5" w14:textId="68EB9A6D" w:rsidR="0080174D" w:rsidRDefault="0080174D">
                                <w:pPr>
                                  <w:rPr>
                                    <w:color w:val="000000" w:themeColor="text1"/>
                                  </w:rPr>
                                </w:pPr>
                              </w:p>
                              <w:p w14:paraId="319034D8" w14:textId="0DA2874F" w:rsidR="0080174D" w:rsidRDefault="0080174D">
                                <w:pPr>
                                  <w:rPr>
                                    <w:color w:val="000000" w:themeColor="text1"/>
                                  </w:rPr>
                                </w:pPr>
                              </w:p>
                              <w:p w14:paraId="2F2D8FB5" w14:textId="01EEDA77" w:rsidR="0080174D" w:rsidRDefault="0080174D">
                                <w:pPr>
                                  <w:rPr>
                                    <w:color w:val="000000" w:themeColor="text1"/>
                                  </w:rPr>
                                </w:pPr>
                              </w:p>
                              <w:p w14:paraId="433FB430" w14:textId="7DF06EAD" w:rsidR="0080174D" w:rsidRDefault="0080174D">
                                <w:pPr>
                                  <w:rPr>
                                    <w:color w:val="000000" w:themeColor="text1"/>
                                  </w:rPr>
                                </w:pPr>
                              </w:p>
                              <w:p w14:paraId="0BD2E082" w14:textId="33FB7FDE" w:rsidR="0080174D" w:rsidRDefault="0080174D">
                                <w:pPr>
                                  <w:rPr>
                                    <w:color w:val="000000" w:themeColor="text1"/>
                                  </w:rPr>
                                </w:pPr>
                              </w:p>
                              <w:p w14:paraId="52653AAB" w14:textId="108895DB" w:rsidR="0080174D" w:rsidRDefault="0080174D">
                                <w:pPr>
                                  <w:rPr>
                                    <w:color w:val="000000" w:themeColor="text1"/>
                                  </w:rPr>
                                </w:pPr>
                              </w:p>
                              <w:p w14:paraId="62E99CF7" w14:textId="3737A897" w:rsidR="0080174D" w:rsidRDefault="0080174D">
                                <w:pPr>
                                  <w:rPr>
                                    <w:color w:val="000000" w:themeColor="text1"/>
                                  </w:rPr>
                                </w:pPr>
                              </w:p>
                              <w:p w14:paraId="6D4B822B" w14:textId="04CD993F" w:rsidR="0080174D" w:rsidRDefault="0080174D">
                                <w:pPr>
                                  <w:rPr>
                                    <w:color w:val="000000" w:themeColor="text1"/>
                                  </w:rPr>
                                </w:pPr>
                              </w:p>
                              <w:p w14:paraId="5E7CAF78" w14:textId="70648786" w:rsidR="0080174D" w:rsidRDefault="0080174D">
                                <w:pPr>
                                  <w:rPr>
                                    <w:color w:val="000000" w:themeColor="text1"/>
                                  </w:rPr>
                                </w:pPr>
                              </w:p>
                              <w:p w14:paraId="5BB02653" w14:textId="0FBB27BB" w:rsidR="0080174D" w:rsidRDefault="0080174D">
                                <w:pPr>
                                  <w:rPr>
                                    <w:color w:val="000000" w:themeColor="text1"/>
                                  </w:rPr>
                                </w:pPr>
                              </w:p>
                              <w:p w14:paraId="19EFE1CA" w14:textId="22B5C658" w:rsidR="0080174D" w:rsidRDefault="0080174D">
                                <w:pPr>
                                  <w:rPr>
                                    <w:color w:val="000000" w:themeColor="text1"/>
                                  </w:rPr>
                                </w:pPr>
                              </w:p>
                              <w:p w14:paraId="3286EE25" w14:textId="7D6AC28D" w:rsidR="0080174D" w:rsidRDefault="0080174D">
                                <w:pPr>
                                  <w:rPr>
                                    <w:color w:val="000000" w:themeColor="text1"/>
                                  </w:rPr>
                                </w:pPr>
                              </w:p>
                              <w:p w14:paraId="03B69582" w14:textId="0E92607D" w:rsidR="0080174D" w:rsidRDefault="0080174D">
                                <w:pPr>
                                  <w:rPr>
                                    <w:color w:val="000000" w:themeColor="text1"/>
                                  </w:rPr>
                                </w:pPr>
                              </w:p>
                              <w:p w14:paraId="208C6119" w14:textId="4475ACB6" w:rsidR="0080174D" w:rsidRDefault="0080174D">
                                <w:pPr>
                                  <w:rPr>
                                    <w:color w:val="000000" w:themeColor="text1"/>
                                  </w:rPr>
                                </w:pPr>
                              </w:p>
                              <w:p w14:paraId="716F9788" w14:textId="37B6F27F" w:rsidR="0080174D" w:rsidRDefault="0080174D">
                                <w:pPr>
                                  <w:rPr>
                                    <w:color w:val="000000" w:themeColor="text1"/>
                                  </w:rPr>
                                </w:pPr>
                              </w:p>
                              <w:p w14:paraId="0081CF80" w14:textId="0F02216B" w:rsidR="0080174D" w:rsidRDefault="0080174D">
                                <w:pPr>
                                  <w:rPr>
                                    <w:color w:val="000000" w:themeColor="text1"/>
                                  </w:rPr>
                                </w:pPr>
                              </w:p>
                              <w:p w14:paraId="5FC8B706" w14:textId="32224C84" w:rsidR="0080174D" w:rsidRDefault="0080174D">
                                <w:pPr>
                                  <w:rPr>
                                    <w:color w:val="000000" w:themeColor="text1"/>
                                  </w:rPr>
                                </w:pPr>
                              </w:p>
                              <w:p w14:paraId="68DE3253" w14:textId="2F3D9A35" w:rsidR="0080174D" w:rsidRDefault="0080174D">
                                <w:pPr>
                                  <w:rPr>
                                    <w:color w:val="000000" w:themeColor="text1"/>
                                  </w:rPr>
                                </w:pPr>
                              </w:p>
                              <w:p w14:paraId="6951A6FD" w14:textId="7C80198A" w:rsidR="0080174D" w:rsidRDefault="0080174D">
                                <w:pPr>
                                  <w:rPr>
                                    <w:color w:val="000000" w:themeColor="text1"/>
                                  </w:rPr>
                                </w:pPr>
                              </w:p>
                              <w:p w14:paraId="5960B6F9" w14:textId="6E584166" w:rsidR="0080174D" w:rsidRDefault="0080174D">
                                <w:pPr>
                                  <w:rPr>
                                    <w:color w:val="000000" w:themeColor="text1"/>
                                  </w:rPr>
                                </w:pPr>
                              </w:p>
                              <w:p w14:paraId="4AD1E92E" w14:textId="77777777" w:rsidR="0080174D" w:rsidRDefault="0080174D">
                                <w:pPr>
                                  <w:rPr>
                                    <w:color w:val="000000" w:themeColor="text1"/>
                                  </w:rPr>
                                </w:pPr>
                              </w:p>
                              <w:p w14:paraId="7C86FBD5" w14:textId="77777777" w:rsidR="0080174D" w:rsidRDefault="0080174D">
                                <w:pPr>
                                  <w:rPr>
                                    <w:color w:val="000000" w:themeColor="text1"/>
                                  </w:rPr>
                                </w:pPr>
                              </w:p>
                              <w:sdt>
                                <w:sdtPr>
                                  <w:rPr>
                                    <w:color w:val="4472C4" w:themeColor="accent1"/>
                                    <w:sz w:val="26"/>
                                    <w:szCs w:val="26"/>
                                    <w:lang w:val="nl-NL"/>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EndPr/>
                                <w:sdtContent>
                                  <w:p w14:paraId="28A973E2" w14:textId="5FD38B7A" w:rsidR="0080174D" w:rsidRDefault="0080174D">
                                    <w:pPr>
                                      <w:pStyle w:val="Geenafstand"/>
                                      <w:rPr>
                                        <w:color w:val="ED7D31" w:themeColor="accent2"/>
                                        <w:sz w:val="26"/>
                                        <w:szCs w:val="26"/>
                                      </w:rPr>
                                    </w:pPr>
                                    <w:r w:rsidRPr="0080174D">
                                      <w:rPr>
                                        <w:color w:val="4472C4" w:themeColor="accent1"/>
                                        <w:sz w:val="26"/>
                                        <w:szCs w:val="26"/>
                                        <w:lang w:val="nl-NL"/>
                                      </w:rPr>
                                      <w:t>Ties Tienhoven en Chiem Stevens</w:t>
                                    </w:r>
                                  </w:p>
                                </w:sdtContent>
                              </w:sdt>
                              <w:p w14:paraId="07CF67B7" w14:textId="67831B1E" w:rsidR="0080174D" w:rsidRDefault="00EE7895">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EndPr/>
                                  <w:sdtContent>
                                    <w:r w:rsidR="00FD679A">
                                      <w:rPr>
                                        <w:color w:val="44546A" w:themeColor="text2"/>
                                      </w:rPr>
                                      <w:t>14</w:t>
                                    </w:r>
                                    <w:r w:rsidR="0080174D">
                                      <w:rPr>
                                        <w:color w:val="44546A" w:themeColor="text2"/>
                                        <w:lang w:val="en-US"/>
                                      </w:rPr>
                                      <w:t>-03-2021</w:t>
                                    </w:r>
                                  </w:sdtContent>
                                </w:sdt>
                              </w:p>
                            </w:tc>
                          </w:tr>
                        </w:tbl>
                        <w:p w14:paraId="0A01EAFF" w14:textId="77777777" w:rsidR="0080174D" w:rsidRDefault="0080174D"/>
                      </w:txbxContent>
                    </v:textbox>
                    <w10:wrap anchorx="page" anchory="page"/>
                  </v:shape>
                </w:pict>
              </mc:Fallback>
            </mc:AlternateContent>
          </w:r>
          <w:r w:rsidRPr="00020332">
            <w:rPr>
              <w:rFonts w:ascii="Arial" w:eastAsia="Times New Roman" w:hAnsi="Arial" w:cs="Arial"/>
              <w:color w:val="000000"/>
              <w:sz w:val="52"/>
              <w:szCs w:val="52"/>
              <w:lang w:val="nl-NL"/>
            </w:rPr>
            <w:br w:type="page"/>
          </w:r>
          <w:commentRangeStart w:id="0"/>
          <w:commentRangeStart w:id="1"/>
          <w:commentRangeEnd w:id="0"/>
          <w:r w:rsidR="00EE587F" w:rsidRPr="00020332">
            <w:rPr>
              <w:rStyle w:val="Verwijzingopmerking"/>
              <w:lang w:val="nl-NL"/>
            </w:rPr>
            <w:commentReference w:id="0"/>
          </w:r>
          <w:commentRangeEnd w:id="1"/>
          <w:r w:rsidR="004E5A42" w:rsidRPr="00020332">
            <w:rPr>
              <w:rStyle w:val="Verwijzingopmerking"/>
              <w:lang w:val="nl-NL"/>
            </w:rPr>
            <w:commentReference w:id="1"/>
          </w:r>
        </w:p>
      </w:sdtContent>
    </w:sdt>
    <w:sdt>
      <w:sdtPr>
        <w:rPr>
          <w:rFonts w:asciiTheme="minorHAnsi" w:eastAsiaTheme="minorHAnsi" w:hAnsiTheme="minorHAnsi" w:cstheme="minorBidi"/>
          <w:color w:val="auto"/>
          <w:sz w:val="22"/>
          <w:szCs w:val="22"/>
          <w:lang w:val="nl-NL"/>
        </w:rPr>
        <w:id w:val="-657912819"/>
        <w:docPartObj>
          <w:docPartGallery w:val="Table of Contents"/>
          <w:docPartUnique/>
        </w:docPartObj>
      </w:sdtPr>
      <w:sdtEndPr>
        <w:rPr>
          <w:b/>
          <w:bCs/>
        </w:rPr>
      </w:sdtEndPr>
      <w:sdtContent>
        <w:p w14:paraId="4D989805" w14:textId="3D39A888" w:rsidR="0080174D" w:rsidRPr="00020332" w:rsidRDefault="0080174D">
          <w:pPr>
            <w:pStyle w:val="Kopvaninhoudsopgave"/>
            <w:rPr>
              <w:lang w:val="nl-NL"/>
            </w:rPr>
          </w:pPr>
          <w:r w:rsidRPr="00020332">
            <w:rPr>
              <w:lang w:val="nl-NL"/>
            </w:rPr>
            <w:t>Inhoud</w:t>
          </w:r>
        </w:p>
        <w:p w14:paraId="0056C746" w14:textId="6E866469" w:rsidR="00780B2B" w:rsidRDefault="0080174D">
          <w:pPr>
            <w:pStyle w:val="Inhopg1"/>
            <w:tabs>
              <w:tab w:val="right" w:leader="dot" w:pos="9016"/>
            </w:tabs>
            <w:rPr>
              <w:rFonts w:eastAsiaTheme="minorEastAsia"/>
              <w:noProof/>
              <w:lang w:eastAsia="en-NL"/>
            </w:rPr>
          </w:pPr>
          <w:r w:rsidRPr="00020332">
            <w:rPr>
              <w:lang w:val="nl-NL"/>
            </w:rPr>
            <w:fldChar w:fldCharType="begin"/>
          </w:r>
          <w:r w:rsidRPr="00020332">
            <w:rPr>
              <w:lang w:val="nl-NL"/>
            </w:rPr>
            <w:instrText xml:space="preserve"> TOC \o "1-3" \h \z \u </w:instrText>
          </w:r>
          <w:r w:rsidRPr="00020332">
            <w:rPr>
              <w:lang w:val="nl-NL"/>
            </w:rPr>
            <w:fldChar w:fldCharType="separate"/>
          </w:r>
          <w:hyperlink w:anchor="_Toc66626386" w:history="1">
            <w:r w:rsidR="00780B2B" w:rsidRPr="00902237">
              <w:rPr>
                <w:rStyle w:val="Hyperlink"/>
                <w:rFonts w:eastAsia="Times New Roman"/>
                <w:noProof/>
                <w:lang w:val="nl-NL"/>
              </w:rPr>
              <w:t>Achtergronden &amp; Aanleiding</w:t>
            </w:r>
            <w:r w:rsidR="00780B2B">
              <w:rPr>
                <w:noProof/>
                <w:webHidden/>
              </w:rPr>
              <w:tab/>
            </w:r>
            <w:r w:rsidR="00780B2B">
              <w:rPr>
                <w:noProof/>
                <w:webHidden/>
              </w:rPr>
              <w:fldChar w:fldCharType="begin"/>
            </w:r>
            <w:r w:rsidR="00780B2B">
              <w:rPr>
                <w:noProof/>
                <w:webHidden/>
              </w:rPr>
              <w:instrText xml:space="preserve"> PAGEREF _Toc66626386 \h </w:instrText>
            </w:r>
            <w:r w:rsidR="00780B2B">
              <w:rPr>
                <w:noProof/>
                <w:webHidden/>
              </w:rPr>
            </w:r>
            <w:r w:rsidR="00780B2B">
              <w:rPr>
                <w:noProof/>
                <w:webHidden/>
              </w:rPr>
              <w:fldChar w:fldCharType="separate"/>
            </w:r>
            <w:r w:rsidR="00780B2B">
              <w:rPr>
                <w:noProof/>
                <w:webHidden/>
              </w:rPr>
              <w:t>2</w:t>
            </w:r>
            <w:r w:rsidR="00780B2B">
              <w:rPr>
                <w:noProof/>
                <w:webHidden/>
              </w:rPr>
              <w:fldChar w:fldCharType="end"/>
            </w:r>
          </w:hyperlink>
        </w:p>
        <w:p w14:paraId="1C2781FA" w14:textId="1013C7BC" w:rsidR="00780B2B" w:rsidRDefault="00EE7895">
          <w:pPr>
            <w:pStyle w:val="Inhopg1"/>
            <w:tabs>
              <w:tab w:val="right" w:leader="dot" w:pos="9016"/>
            </w:tabs>
            <w:rPr>
              <w:rFonts w:eastAsiaTheme="minorEastAsia"/>
              <w:noProof/>
              <w:lang w:eastAsia="en-NL"/>
            </w:rPr>
          </w:pPr>
          <w:hyperlink w:anchor="_Toc66626387" w:history="1">
            <w:r w:rsidR="00780B2B" w:rsidRPr="00902237">
              <w:rPr>
                <w:rStyle w:val="Hyperlink"/>
                <w:rFonts w:eastAsia="Times New Roman"/>
                <w:noProof/>
                <w:lang w:val="nl-NL"/>
              </w:rPr>
              <w:t>Opdrachtomschrijving / probleemstelling</w:t>
            </w:r>
            <w:r w:rsidR="00780B2B">
              <w:rPr>
                <w:noProof/>
                <w:webHidden/>
              </w:rPr>
              <w:tab/>
            </w:r>
            <w:r w:rsidR="00780B2B">
              <w:rPr>
                <w:noProof/>
                <w:webHidden/>
              </w:rPr>
              <w:fldChar w:fldCharType="begin"/>
            </w:r>
            <w:r w:rsidR="00780B2B">
              <w:rPr>
                <w:noProof/>
                <w:webHidden/>
              </w:rPr>
              <w:instrText xml:space="preserve"> PAGEREF _Toc66626387 \h </w:instrText>
            </w:r>
            <w:r w:rsidR="00780B2B">
              <w:rPr>
                <w:noProof/>
                <w:webHidden/>
              </w:rPr>
            </w:r>
            <w:r w:rsidR="00780B2B">
              <w:rPr>
                <w:noProof/>
                <w:webHidden/>
              </w:rPr>
              <w:fldChar w:fldCharType="separate"/>
            </w:r>
            <w:r w:rsidR="00780B2B">
              <w:rPr>
                <w:noProof/>
                <w:webHidden/>
              </w:rPr>
              <w:t>3</w:t>
            </w:r>
            <w:r w:rsidR="00780B2B">
              <w:rPr>
                <w:noProof/>
                <w:webHidden/>
              </w:rPr>
              <w:fldChar w:fldCharType="end"/>
            </w:r>
          </w:hyperlink>
        </w:p>
        <w:p w14:paraId="32B21A7B" w14:textId="2CB90CBB" w:rsidR="00780B2B" w:rsidRDefault="00EE7895">
          <w:pPr>
            <w:pStyle w:val="Inhopg1"/>
            <w:tabs>
              <w:tab w:val="right" w:leader="dot" w:pos="9016"/>
            </w:tabs>
            <w:rPr>
              <w:rFonts w:eastAsiaTheme="minorEastAsia"/>
              <w:noProof/>
              <w:lang w:eastAsia="en-NL"/>
            </w:rPr>
          </w:pPr>
          <w:hyperlink w:anchor="_Toc66626388" w:history="1">
            <w:r w:rsidR="00780B2B" w:rsidRPr="00902237">
              <w:rPr>
                <w:rStyle w:val="Hyperlink"/>
                <w:rFonts w:eastAsia="Times New Roman"/>
                <w:noProof/>
                <w:lang w:val="nl-NL"/>
              </w:rPr>
              <w:t>Projectresultaat</w:t>
            </w:r>
            <w:r w:rsidR="00780B2B">
              <w:rPr>
                <w:noProof/>
                <w:webHidden/>
              </w:rPr>
              <w:tab/>
            </w:r>
            <w:r w:rsidR="00780B2B">
              <w:rPr>
                <w:noProof/>
                <w:webHidden/>
              </w:rPr>
              <w:fldChar w:fldCharType="begin"/>
            </w:r>
            <w:r w:rsidR="00780B2B">
              <w:rPr>
                <w:noProof/>
                <w:webHidden/>
              </w:rPr>
              <w:instrText xml:space="preserve"> PAGEREF _Toc66626388 \h </w:instrText>
            </w:r>
            <w:r w:rsidR="00780B2B">
              <w:rPr>
                <w:noProof/>
                <w:webHidden/>
              </w:rPr>
            </w:r>
            <w:r w:rsidR="00780B2B">
              <w:rPr>
                <w:noProof/>
                <w:webHidden/>
              </w:rPr>
              <w:fldChar w:fldCharType="separate"/>
            </w:r>
            <w:r w:rsidR="00780B2B">
              <w:rPr>
                <w:noProof/>
                <w:webHidden/>
              </w:rPr>
              <w:t>5</w:t>
            </w:r>
            <w:r w:rsidR="00780B2B">
              <w:rPr>
                <w:noProof/>
                <w:webHidden/>
              </w:rPr>
              <w:fldChar w:fldCharType="end"/>
            </w:r>
          </w:hyperlink>
        </w:p>
        <w:p w14:paraId="75AEAD8F" w14:textId="4D01A8EE" w:rsidR="00780B2B" w:rsidRDefault="00EE7895">
          <w:pPr>
            <w:pStyle w:val="Inhopg1"/>
            <w:tabs>
              <w:tab w:val="right" w:leader="dot" w:pos="9016"/>
            </w:tabs>
            <w:rPr>
              <w:rFonts w:eastAsiaTheme="minorEastAsia"/>
              <w:noProof/>
              <w:lang w:eastAsia="en-NL"/>
            </w:rPr>
          </w:pPr>
          <w:hyperlink w:anchor="_Toc66626389" w:history="1">
            <w:r w:rsidR="00780B2B" w:rsidRPr="00902237">
              <w:rPr>
                <w:rStyle w:val="Hyperlink"/>
                <w:rFonts w:eastAsia="Times New Roman"/>
                <w:noProof/>
                <w:lang w:val="nl-NL"/>
              </w:rPr>
              <w:t>Ontwerp </w:t>
            </w:r>
            <w:r w:rsidR="00780B2B">
              <w:rPr>
                <w:noProof/>
                <w:webHidden/>
              </w:rPr>
              <w:tab/>
            </w:r>
            <w:r w:rsidR="00780B2B">
              <w:rPr>
                <w:noProof/>
                <w:webHidden/>
              </w:rPr>
              <w:fldChar w:fldCharType="begin"/>
            </w:r>
            <w:r w:rsidR="00780B2B">
              <w:rPr>
                <w:noProof/>
                <w:webHidden/>
              </w:rPr>
              <w:instrText xml:space="preserve"> PAGEREF _Toc66626389 \h </w:instrText>
            </w:r>
            <w:r w:rsidR="00780B2B">
              <w:rPr>
                <w:noProof/>
                <w:webHidden/>
              </w:rPr>
            </w:r>
            <w:r w:rsidR="00780B2B">
              <w:rPr>
                <w:noProof/>
                <w:webHidden/>
              </w:rPr>
              <w:fldChar w:fldCharType="separate"/>
            </w:r>
            <w:r w:rsidR="00780B2B">
              <w:rPr>
                <w:noProof/>
                <w:webHidden/>
              </w:rPr>
              <w:t>6</w:t>
            </w:r>
            <w:r w:rsidR="00780B2B">
              <w:rPr>
                <w:noProof/>
                <w:webHidden/>
              </w:rPr>
              <w:fldChar w:fldCharType="end"/>
            </w:r>
          </w:hyperlink>
        </w:p>
        <w:p w14:paraId="49452EBA" w14:textId="4A21F1F7" w:rsidR="00780B2B" w:rsidRDefault="00EE7895">
          <w:pPr>
            <w:pStyle w:val="Inhopg2"/>
            <w:tabs>
              <w:tab w:val="right" w:leader="dot" w:pos="9016"/>
            </w:tabs>
            <w:rPr>
              <w:rFonts w:eastAsiaTheme="minorEastAsia"/>
              <w:noProof/>
              <w:lang w:eastAsia="en-NL"/>
            </w:rPr>
          </w:pPr>
          <w:hyperlink w:anchor="_Toc66626390" w:history="1">
            <w:r w:rsidR="00780B2B" w:rsidRPr="00902237">
              <w:rPr>
                <w:rStyle w:val="Hyperlink"/>
                <w:rFonts w:eastAsia="Times New Roman"/>
                <w:noProof/>
                <w:lang w:val="en-US" w:eastAsia="en-NL"/>
              </w:rPr>
              <w:t>Gateway</w:t>
            </w:r>
            <w:r w:rsidR="00780B2B">
              <w:rPr>
                <w:noProof/>
                <w:webHidden/>
              </w:rPr>
              <w:tab/>
            </w:r>
            <w:r w:rsidR="00780B2B">
              <w:rPr>
                <w:noProof/>
                <w:webHidden/>
              </w:rPr>
              <w:fldChar w:fldCharType="begin"/>
            </w:r>
            <w:r w:rsidR="00780B2B">
              <w:rPr>
                <w:noProof/>
                <w:webHidden/>
              </w:rPr>
              <w:instrText xml:space="preserve"> PAGEREF _Toc66626390 \h </w:instrText>
            </w:r>
            <w:r w:rsidR="00780B2B">
              <w:rPr>
                <w:noProof/>
                <w:webHidden/>
              </w:rPr>
            </w:r>
            <w:r w:rsidR="00780B2B">
              <w:rPr>
                <w:noProof/>
                <w:webHidden/>
              </w:rPr>
              <w:fldChar w:fldCharType="separate"/>
            </w:r>
            <w:r w:rsidR="00780B2B">
              <w:rPr>
                <w:noProof/>
                <w:webHidden/>
              </w:rPr>
              <w:t>7</w:t>
            </w:r>
            <w:r w:rsidR="00780B2B">
              <w:rPr>
                <w:noProof/>
                <w:webHidden/>
              </w:rPr>
              <w:fldChar w:fldCharType="end"/>
            </w:r>
          </w:hyperlink>
        </w:p>
        <w:p w14:paraId="7E1E5F12" w14:textId="0AEF1EA0" w:rsidR="00780B2B" w:rsidRDefault="00EE7895">
          <w:pPr>
            <w:pStyle w:val="Inhopg3"/>
            <w:tabs>
              <w:tab w:val="right" w:leader="dot" w:pos="9016"/>
            </w:tabs>
            <w:rPr>
              <w:rFonts w:eastAsiaTheme="minorEastAsia"/>
              <w:noProof/>
              <w:lang w:eastAsia="en-NL"/>
            </w:rPr>
          </w:pPr>
          <w:hyperlink w:anchor="_Toc66626391" w:history="1">
            <w:r w:rsidR="00780B2B" w:rsidRPr="00902237">
              <w:rPr>
                <w:rStyle w:val="Hyperlink"/>
                <w:rFonts w:eastAsia="Times New Roman"/>
                <w:noProof/>
                <w:lang w:val="en-US" w:eastAsia="en-NL"/>
              </w:rPr>
              <w:t>Operating system: Ubuntu server LTS 20.04</w:t>
            </w:r>
            <w:r w:rsidR="00780B2B">
              <w:rPr>
                <w:noProof/>
                <w:webHidden/>
              </w:rPr>
              <w:tab/>
            </w:r>
            <w:r w:rsidR="00780B2B">
              <w:rPr>
                <w:noProof/>
                <w:webHidden/>
              </w:rPr>
              <w:fldChar w:fldCharType="begin"/>
            </w:r>
            <w:r w:rsidR="00780B2B">
              <w:rPr>
                <w:noProof/>
                <w:webHidden/>
              </w:rPr>
              <w:instrText xml:space="preserve"> PAGEREF _Toc66626391 \h </w:instrText>
            </w:r>
            <w:r w:rsidR="00780B2B">
              <w:rPr>
                <w:noProof/>
                <w:webHidden/>
              </w:rPr>
            </w:r>
            <w:r w:rsidR="00780B2B">
              <w:rPr>
                <w:noProof/>
                <w:webHidden/>
              </w:rPr>
              <w:fldChar w:fldCharType="separate"/>
            </w:r>
            <w:r w:rsidR="00780B2B">
              <w:rPr>
                <w:noProof/>
                <w:webHidden/>
              </w:rPr>
              <w:t>7</w:t>
            </w:r>
            <w:r w:rsidR="00780B2B">
              <w:rPr>
                <w:noProof/>
                <w:webHidden/>
              </w:rPr>
              <w:fldChar w:fldCharType="end"/>
            </w:r>
          </w:hyperlink>
        </w:p>
        <w:p w14:paraId="6E323D02" w14:textId="552AF987" w:rsidR="00780B2B" w:rsidRDefault="00EE7895">
          <w:pPr>
            <w:pStyle w:val="Inhopg3"/>
            <w:tabs>
              <w:tab w:val="right" w:leader="dot" w:pos="9016"/>
            </w:tabs>
            <w:rPr>
              <w:rFonts w:eastAsiaTheme="minorEastAsia"/>
              <w:noProof/>
              <w:lang w:eastAsia="en-NL"/>
            </w:rPr>
          </w:pPr>
          <w:hyperlink w:anchor="_Toc66626392" w:history="1">
            <w:r w:rsidR="00780B2B" w:rsidRPr="00902237">
              <w:rPr>
                <w:rStyle w:val="Hyperlink"/>
                <w:rFonts w:eastAsia="Times New Roman"/>
                <w:noProof/>
                <w:lang w:val="nl-NL" w:eastAsia="en-NL"/>
              </w:rPr>
              <w:t>DHCP server: DNSMasq</w:t>
            </w:r>
            <w:r w:rsidR="00780B2B">
              <w:rPr>
                <w:noProof/>
                <w:webHidden/>
              </w:rPr>
              <w:tab/>
            </w:r>
            <w:r w:rsidR="00780B2B">
              <w:rPr>
                <w:noProof/>
                <w:webHidden/>
              </w:rPr>
              <w:fldChar w:fldCharType="begin"/>
            </w:r>
            <w:r w:rsidR="00780B2B">
              <w:rPr>
                <w:noProof/>
                <w:webHidden/>
              </w:rPr>
              <w:instrText xml:space="preserve"> PAGEREF _Toc66626392 \h </w:instrText>
            </w:r>
            <w:r w:rsidR="00780B2B">
              <w:rPr>
                <w:noProof/>
                <w:webHidden/>
              </w:rPr>
            </w:r>
            <w:r w:rsidR="00780B2B">
              <w:rPr>
                <w:noProof/>
                <w:webHidden/>
              </w:rPr>
              <w:fldChar w:fldCharType="separate"/>
            </w:r>
            <w:r w:rsidR="00780B2B">
              <w:rPr>
                <w:noProof/>
                <w:webHidden/>
              </w:rPr>
              <w:t>7</w:t>
            </w:r>
            <w:r w:rsidR="00780B2B">
              <w:rPr>
                <w:noProof/>
                <w:webHidden/>
              </w:rPr>
              <w:fldChar w:fldCharType="end"/>
            </w:r>
          </w:hyperlink>
        </w:p>
        <w:p w14:paraId="185B5F27" w14:textId="1711494A" w:rsidR="00780B2B" w:rsidRDefault="00EE7895">
          <w:pPr>
            <w:pStyle w:val="Inhopg3"/>
            <w:tabs>
              <w:tab w:val="right" w:leader="dot" w:pos="9016"/>
            </w:tabs>
            <w:rPr>
              <w:rFonts w:eastAsiaTheme="minorEastAsia"/>
              <w:noProof/>
              <w:lang w:eastAsia="en-NL"/>
            </w:rPr>
          </w:pPr>
          <w:hyperlink w:anchor="_Toc66626393" w:history="1">
            <w:r w:rsidR="00780B2B" w:rsidRPr="00902237">
              <w:rPr>
                <w:rStyle w:val="Hyperlink"/>
                <w:rFonts w:eastAsia="Times New Roman"/>
                <w:noProof/>
                <w:lang w:val="nl-NL" w:eastAsia="en-NL"/>
              </w:rPr>
              <w:t>DNS: DNSMasq</w:t>
            </w:r>
            <w:r w:rsidR="00780B2B">
              <w:rPr>
                <w:noProof/>
                <w:webHidden/>
              </w:rPr>
              <w:tab/>
            </w:r>
            <w:r w:rsidR="00780B2B">
              <w:rPr>
                <w:noProof/>
                <w:webHidden/>
              </w:rPr>
              <w:fldChar w:fldCharType="begin"/>
            </w:r>
            <w:r w:rsidR="00780B2B">
              <w:rPr>
                <w:noProof/>
                <w:webHidden/>
              </w:rPr>
              <w:instrText xml:space="preserve"> PAGEREF _Toc66626393 \h </w:instrText>
            </w:r>
            <w:r w:rsidR="00780B2B">
              <w:rPr>
                <w:noProof/>
                <w:webHidden/>
              </w:rPr>
            </w:r>
            <w:r w:rsidR="00780B2B">
              <w:rPr>
                <w:noProof/>
                <w:webHidden/>
              </w:rPr>
              <w:fldChar w:fldCharType="separate"/>
            </w:r>
            <w:r w:rsidR="00780B2B">
              <w:rPr>
                <w:noProof/>
                <w:webHidden/>
              </w:rPr>
              <w:t>7</w:t>
            </w:r>
            <w:r w:rsidR="00780B2B">
              <w:rPr>
                <w:noProof/>
                <w:webHidden/>
              </w:rPr>
              <w:fldChar w:fldCharType="end"/>
            </w:r>
          </w:hyperlink>
        </w:p>
        <w:p w14:paraId="045E2487" w14:textId="49206A93" w:rsidR="00780B2B" w:rsidRDefault="00EE7895">
          <w:pPr>
            <w:pStyle w:val="Inhopg3"/>
            <w:tabs>
              <w:tab w:val="right" w:leader="dot" w:pos="9016"/>
            </w:tabs>
            <w:rPr>
              <w:rFonts w:eastAsiaTheme="minorEastAsia"/>
              <w:noProof/>
              <w:lang w:eastAsia="en-NL"/>
            </w:rPr>
          </w:pPr>
          <w:hyperlink w:anchor="_Toc66626394" w:history="1">
            <w:r w:rsidR="00780B2B" w:rsidRPr="00902237">
              <w:rPr>
                <w:rStyle w:val="Hyperlink"/>
                <w:rFonts w:eastAsia="Times New Roman"/>
                <w:noProof/>
                <w:lang w:val="nl-NL" w:eastAsia="en-NL"/>
              </w:rPr>
              <w:t>TFTP: DNSMasq</w:t>
            </w:r>
            <w:r w:rsidR="00780B2B">
              <w:rPr>
                <w:noProof/>
                <w:webHidden/>
              </w:rPr>
              <w:tab/>
            </w:r>
            <w:r w:rsidR="00780B2B">
              <w:rPr>
                <w:noProof/>
                <w:webHidden/>
              </w:rPr>
              <w:fldChar w:fldCharType="begin"/>
            </w:r>
            <w:r w:rsidR="00780B2B">
              <w:rPr>
                <w:noProof/>
                <w:webHidden/>
              </w:rPr>
              <w:instrText xml:space="preserve"> PAGEREF _Toc66626394 \h </w:instrText>
            </w:r>
            <w:r w:rsidR="00780B2B">
              <w:rPr>
                <w:noProof/>
                <w:webHidden/>
              </w:rPr>
            </w:r>
            <w:r w:rsidR="00780B2B">
              <w:rPr>
                <w:noProof/>
                <w:webHidden/>
              </w:rPr>
              <w:fldChar w:fldCharType="separate"/>
            </w:r>
            <w:r w:rsidR="00780B2B">
              <w:rPr>
                <w:noProof/>
                <w:webHidden/>
              </w:rPr>
              <w:t>7</w:t>
            </w:r>
            <w:r w:rsidR="00780B2B">
              <w:rPr>
                <w:noProof/>
                <w:webHidden/>
              </w:rPr>
              <w:fldChar w:fldCharType="end"/>
            </w:r>
          </w:hyperlink>
        </w:p>
        <w:p w14:paraId="2AABFBDA" w14:textId="39FFEC95" w:rsidR="00780B2B" w:rsidRDefault="00EE7895">
          <w:pPr>
            <w:pStyle w:val="Inhopg3"/>
            <w:tabs>
              <w:tab w:val="right" w:leader="dot" w:pos="9016"/>
            </w:tabs>
            <w:rPr>
              <w:rFonts w:eastAsiaTheme="minorEastAsia"/>
              <w:noProof/>
              <w:lang w:eastAsia="en-NL"/>
            </w:rPr>
          </w:pPr>
          <w:hyperlink w:anchor="_Toc66626395" w:history="1">
            <w:r w:rsidR="00780B2B" w:rsidRPr="00902237">
              <w:rPr>
                <w:rStyle w:val="Hyperlink"/>
                <w:rFonts w:eastAsia="Times New Roman"/>
                <w:noProof/>
                <w:lang w:val="nl-NL" w:eastAsia="en-NL"/>
              </w:rPr>
              <w:t>PXE: DNSMasq</w:t>
            </w:r>
            <w:r w:rsidR="00780B2B">
              <w:rPr>
                <w:noProof/>
                <w:webHidden/>
              </w:rPr>
              <w:tab/>
            </w:r>
            <w:r w:rsidR="00780B2B">
              <w:rPr>
                <w:noProof/>
                <w:webHidden/>
              </w:rPr>
              <w:fldChar w:fldCharType="begin"/>
            </w:r>
            <w:r w:rsidR="00780B2B">
              <w:rPr>
                <w:noProof/>
                <w:webHidden/>
              </w:rPr>
              <w:instrText xml:space="preserve"> PAGEREF _Toc66626395 \h </w:instrText>
            </w:r>
            <w:r w:rsidR="00780B2B">
              <w:rPr>
                <w:noProof/>
                <w:webHidden/>
              </w:rPr>
            </w:r>
            <w:r w:rsidR="00780B2B">
              <w:rPr>
                <w:noProof/>
                <w:webHidden/>
              </w:rPr>
              <w:fldChar w:fldCharType="separate"/>
            </w:r>
            <w:r w:rsidR="00780B2B">
              <w:rPr>
                <w:noProof/>
                <w:webHidden/>
              </w:rPr>
              <w:t>8</w:t>
            </w:r>
            <w:r w:rsidR="00780B2B">
              <w:rPr>
                <w:noProof/>
                <w:webHidden/>
              </w:rPr>
              <w:fldChar w:fldCharType="end"/>
            </w:r>
          </w:hyperlink>
        </w:p>
        <w:p w14:paraId="22E9A580" w14:textId="351FE911" w:rsidR="00780B2B" w:rsidRDefault="00EE7895">
          <w:pPr>
            <w:pStyle w:val="Inhopg3"/>
            <w:tabs>
              <w:tab w:val="right" w:leader="dot" w:pos="9016"/>
            </w:tabs>
            <w:rPr>
              <w:rFonts w:eastAsiaTheme="minorEastAsia"/>
              <w:noProof/>
              <w:lang w:eastAsia="en-NL"/>
            </w:rPr>
          </w:pPr>
          <w:hyperlink w:anchor="_Toc66626396" w:history="1">
            <w:r w:rsidR="00780B2B" w:rsidRPr="00902237">
              <w:rPr>
                <w:rStyle w:val="Hyperlink"/>
                <w:rFonts w:eastAsia="Times New Roman"/>
                <w:noProof/>
                <w:lang w:val="nl-NL" w:eastAsia="en-NL"/>
              </w:rPr>
              <w:t>NFS: nfs-kernel-server</w:t>
            </w:r>
            <w:r w:rsidR="00780B2B">
              <w:rPr>
                <w:noProof/>
                <w:webHidden/>
              </w:rPr>
              <w:tab/>
            </w:r>
            <w:r w:rsidR="00780B2B">
              <w:rPr>
                <w:noProof/>
                <w:webHidden/>
              </w:rPr>
              <w:fldChar w:fldCharType="begin"/>
            </w:r>
            <w:r w:rsidR="00780B2B">
              <w:rPr>
                <w:noProof/>
                <w:webHidden/>
              </w:rPr>
              <w:instrText xml:space="preserve"> PAGEREF _Toc66626396 \h </w:instrText>
            </w:r>
            <w:r w:rsidR="00780B2B">
              <w:rPr>
                <w:noProof/>
                <w:webHidden/>
              </w:rPr>
            </w:r>
            <w:r w:rsidR="00780B2B">
              <w:rPr>
                <w:noProof/>
                <w:webHidden/>
              </w:rPr>
              <w:fldChar w:fldCharType="separate"/>
            </w:r>
            <w:r w:rsidR="00780B2B">
              <w:rPr>
                <w:noProof/>
                <w:webHidden/>
              </w:rPr>
              <w:t>8</w:t>
            </w:r>
            <w:r w:rsidR="00780B2B">
              <w:rPr>
                <w:noProof/>
                <w:webHidden/>
              </w:rPr>
              <w:fldChar w:fldCharType="end"/>
            </w:r>
          </w:hyperlink>
        </w:p>
        <w:p w14:paraId="787EE807" w14:textId="24885569" w:rsidR="00780B2B" w:rsidRDefault="00EE7895">
          <w:pPr>
            <w:pStyle w:val="Inhopg3"/>
            <w:tabs>
              <w:tab w:val="right" w:leader="dot" w:pos="9016"/>
            </w:tabs>
            <w:rPr>
              <w:rFonts w:eastAsiaTheme="minorEastAsia"/>
              <w:noProof/>
              <w:lang w:eastAsia="en-NL"/>
            </w:rPr>
          </w:pPr>
          <w:hyperlink w:anchor="_Toc66626397" w:history="1">
            <w:r w:rsidR="00780B2B" w:rsidRPr="00902237">
              <w:rPr>
                <w:rStyle w:val="Hyperlink"/>
                <w:rFonts w:eastAsia="Times New Roman"/>
                <w:noProof/>
                <w:lang w:val="nl-NL" w:eastAsia="en-NL"/>
              </w:rPr>
              <w:t>Firewall: NFTables</w:t>
            </w:r>
            <w:r w:rsidR="00780B2B">
              <w:rPr>
                <w:noProof/>
                <w:webHidden/>
              </w:rPr>
              <w:tab/>
            </w:r>
            <w:r w:rsidR="00780B2B">
              <w:rPr>
                <w:noProof/>
                <w:webHidden/>
              </w:rPr>
              <w:fldChar w:fldCharType="begin"/>
            </w:r>
            <w:r w:rsidR="00780B2B">
              <w:rPr>
                <w:noProof/>
                <w:webHidden/>
              </w:rPr>
              <w:instrText xml:space="preserve"> PAGEREF _Toc66626397 \h </w:instrText>
            </w:r>
            <w:r w:rsidR="00780B2B">
              <w:rPr>
                <w:noProof/>
                <w:webHidden/>
              </w:rPr>
            </w:r>
            <w:r w:rsidR="00780B2B">
              <w:rPr>
                <w:noProof/>
                <w:webHidden/>
              </w:rPr>
              <w:fldChar w:fldCharType="separate"/>
            </w:r>
            <w:r w:rsidR="00780B2B">
              <w:rPr>
                <w:noProof/>
                <w:webHidden/>
              </w:rPr>
              <w:t>8</w:t>
            </w:r>
            <w:r w:rsidR="00780B2B">
              <w:rPr>
                <w:noProof/>
                <w:webHidden/>
              </w:rPr>
              <w:fldChar w:fldCharType="end"/>
            </w:r>
          </w:hyperlink>
        </w:p>
        <w:p w14:paraId="37984E27" w14:textId="5C744B98" w:rsidR="00780B2B" w:rsidRDefault="00EE7895">
          <w:pPr>
            <w:pStyle w:val="Inhopg3"/>
            <w:tabs>
              <w:tab w:val="right" w:leader="dot" w:pos="9016"/>
            </w:tabs>
            <w:rPr>
              <w:rFonts w:eastAsiaTheme="minorEastAsia"/>
              <w:noProof/>
              <w:lang w:eastAsia="en-NL"/>
            </w:rPr>
          </w:pPr>
          <w:hyperlink w:anchor="_Toc66626398" w:history="1">
            <w:r w:rsidR="00780B2B" w:rsidRPr="00902237">
              <w:rPr>
                <w:rStyle w:val="Hyperlink"/>
                <w:rFonts w:eastAsia="Times New Roman"/>
                <w:noProof/>
                <w:lang w:val="nl-NL" w:eastAsia="en-NL"/>
              </w:rPr>
              <w:t>NAT: NFTables</w:t>
            </w:r>
            <w:r w:rsidR="00780B2B">
              <w:rPr>
                <w:noProof/>
                <w:webHidden/>
              </w:rPr>
              <w:tab/>
            </w:r>
            <w:r w:rsidR="00780B2B">
              <w:rPr>
                <w:noProof/>
                <w:webHidden/>
              </w:rPr>
              <w:fldChar w:fldCharType="begin"/>
            </w:r>
            <w:r w:rsidR="00780B2B">
              <w:rPr>
                <w:noProof/>
                <w:webHidden/>
              </w:rPr>
              <w:instrText xml:space="preserve"> PAGEREF _Toc66626398 \h </w:instrText>
            </w:r>
            <w:r w:rsidR="00780B2B">
              <w:rPr>
                <w:noProof/>
                <w:webHidden/>
              </w:rPr>
            </w:r>
            <w:r w:rsidR="00780B2B">
              <w:rPr>
                <w:noProof/>
                <w:webHidden/>
              </w:rPr>
              <w:fldChar w:fldCharType="separate"/>
            </w:r>
            <w:r w:rsidR="00780B2B">
              <w:rPr>
                <w:noProof/>
                <w:webHidden/>
              </w:rPr>
              <w:t>8</w:t>
            </w:r>
            <w:r w:rsidR="00780B2B">
              <w:rPr>
                <w:noProof/>
                <w:webHidden/>
              </w:rPr>
              <w:fldChar w:fldCharType="end"/>
            </w:r>
          </w:hyperlink>
        </w:p>
        <w:p w14:paraId="68FB0083" w14:textId="1005DF7B" w:rsidR="00780B2B" w:rsidRDefault="00EE7895">
          <w:pPr>
            <w:pStyle w:val="Inhopg2"/>
            <w:tabs>
              <w:tab w:val="right" w:leader="dot" w:pos="9016"/>
            </w:tabs>
            <w:rPr>
              <w:rFonts w:eastAsiaTheme="minorEastAsia"/>
              <w:noProof/>
              <w:lang w:eastAsia="en-NL"/>
            </w:rPr>
          </w:pPr>
          <w:hyperlink w:anchor="_Toc66626399" w:history="1">
            <w:r w:rsidR="00780B2B" w:rsidRPr="00902237">
              <w:rPr>
                <w:rStyle w:val="Hyperlink"/>
                <w:rFonts w:eastAsia="Times New Roman"/>
                <w:noProof/>
                <w:lang w:val="nl-NL" w:eastAsia="en-NL"/>
              </w:rPr>
              <w:t>TSLR</w:t>
            </w:r>
            <w:r w:rsidR="00780B2B">
              <w:rPr>
                <w:noProof/>
                <w:webHidden/>
              </w:rPr>
              <w:tab/>
            </w:r>
            <w:r w:rsidR="00780B2B">
              <w:rPr>
                <w:noProof/>
                <w:webHidden/>
              </w:rPr>
              <w:fldChar w:fldCharType="begin"/>
            </w:r>
            <w:r w:rsidR="00780B2B">
              <w:rPr>
                <w:noProof/>
                <w:webHidden/>
              </w:rPr>
              <w:instrText xml:space="preserve"> PAGEREF _Toc66626399 \h </w:instrText>
            </w:r>
            <w:r w:rsidR="00780B2B">
              <w:rPr>
                <w:noProof/>
                <w:webHidden/>
              </w:rPr>
            </w:r>
            <w:r w:rsidR="00780B2B">
              <w:rPr>
                <w:noProof/>
                <w:webHidden/>
              </w:rPr>
              <w:fldChar w:fldCharType="separate"/>
            </w:r>
            <w:r w:rsidR="00780B2B">
              <w:rPr>
                <w:noProof/>
                <w:webHidden/>
              </w:rPr>
              <w:t>8</w:t>
            </w:r>
            <w:r w:rsidR="00780B2B">
              <w:rPr>
                <w:noProof/>
                <w:webHidden/>
              </w:rPr>
              <w:fldChar w:fldCharType="end"/>
            </w:r>
          </w:hyperlink>
        </w:p>
        <w:p w14:paraId="004F9356" w14:textId="111CEB57" w:rsidR="00780B2B" w:rsidRDefault="00EE7895">
          <w:pPr>
            <w:pStyle w:val="Inhopg3"/>
            <w:tabs>
              <w:tab w:val="right" w:leader="dot" w:pos="9016"/>
            </w:tabs>
            <w:rPr>
              <w:rFonts w:eastAsiaTheme="minorEastAsia"/>
              <w:noProof/>
              <w:lang w:eastAsia="en-NL"/>
            </w:rPr>
          </w:pPr>
          <w:hyperlink w:anchor="_Toc66626400" w:history="1">
            <w:r w:rsidR="00780B2B" w:rsidRPr="00902237">
              <w:rPr>
                <w:rStyle w:val="Hyperlink"/>
                <w:rFonts w:eastAsia="Times New Roman"/>
                <w:noProof/>
                <w:lang w:val="nl-NL" w:eastAsia="en-NL"/>
              </w:rPr>
              <w:t>Operating system: Ubuntu server LTS 20.04</w:t>
            </w:r>
            <w:r w:rsidR="00780B2B">
              <w:rPr>
                <w:noProof/>
                <w:webHidden/>
              </w:rPr>
              <w:tab/>
            </w:r>
            <w:r w:rsidR="00780B2B">
              <w:rPr>
                <w:noProof/>
                <w:webHidden/>
              </w:rPr>
              <w:fldChar w:fldCharType="begin"/>
            </w:r>
            <w:r w:rsidR="00780B2B">
              <w:rPr>
                <w:noProof/>
                <w:webHidden/>
              </w:rPr>
              <w:instrText xml:space="preserve"> PAGEREF _Toc66626400 \h </w:instrText>
            </w:r>
            <w:r w:rsidR="00780B2B">
              <w:rPr>
                <w:noProof/>
                <w:webHidden/>
              </w:rPr>
            </w:r>
            <w:r w:rsidR="00780B2B">
              <w:rPr>
                <w:noProof/>
                <w:webHidden/>
              </w:rPr>
              <w:fldChar w:fldCharType="separate"/>
            </w:r>
            <w:r w:rsidR="00780B2B">
              <w:rPr>
                <w:noProof/>
                <w:webHidden/>
              </w:rPr>
              <w:t>8</w:t>
            </w:r>
            <w:r w:rsidR="00780B2B">
              <w:rPr>
                <w:noProof/>
                <w:webHidden/>
              </w:rPr>
              <w:fldChar w:fldCharType="end"/>
            </w:r>
          </w:hyperlink>
        </w:p>
        <w:p w14:paraId="07D3F362" w14:textId="2338006E" w:rsidR="00780B2B" w:rsidRDefault="00EE7895">
          <w:pPr>
            <w:pStyle w:val="Inhopg3"/>
            <w:tabs>
              <w:tab w:val="right" w:leader="dot" w:pos="9016"/>
            </w:tabs>
            <w:rPr>
              <w:rFonts w:eastAsiaTheme="minorEastAsia"/>
              <w:noProof/>
              <w:lang w:eastAsia="en-NL"/>
            </w:rPr>
          </w:pPr>
          <w:hyperlink w:anchor="_Toc66626401" w:history="1">
            <w:r w:rsidR="00780B2B" w:rsidRPr="00902237">
              <w:rPr>
                <w:rStyle w:val="Hyperlink"/>
                <w:rFonts w:eastAsia="Times New Roman"/>
                <w:noProof/>
                <w:lang w:val="nl-NL" w:eastAsia="en-NL"/>
              </w:rPr>
              <w:t>Host-apd</w:t>
            </w:r>
            <w:r w:rsidR="00780B2B">
              <w:rPr>
                <w:noProof/>
                <w:webHidden/>
              </w:rPr>
              <w:tab/>
            </w:r>
            <w:r w:rsidR="00780B2B">
              <w:rPr>
                <w:noProof/>
                <w:webHidden/>
              </w:rPr>
              <w:fldChar w:fldCharType="begin"/>
            </w:r>
            <w:r w:rsidR="00780B2B">
              <w:rPr>
                <w:noProof/>
                <w:webHidden/>
              </w:rPr>
              <w:instrText xml:space="preserve"> PAGEREF _Toc66626401 \h </w:instrText>
            </w:r>
            <w:r w:rsidR="00780B2B">
              <w:rPr>
                <w:noProof/>
                <w:webHidden/>
              </w:rPr>
            </w:r>
            <w:r w:rsidR="00780B2B">
              <w:rPr>
                <w:noProof/>
                <w:webHidden/>
              </w:rPr>
              <w:fldChar w:fldCharType="separate"/>
            </w:r>
            <w:r w:rsidR="00780B2B">
              <w:rPr>
                <w:noProof/>
                <w:webHidden/>
              </w:rPr>
              <w:t>8</w:t>
            </w:r>
            <w:r w:rsidR="00780B2B">
              <w:rPr>
                <w:noProof/>
                <w:webHidden/>
              </w:rPr>
              <w:fldChar w:fldCharType="end"/>
            </w:r>
          </w:hyperlink>
        </w:p>
        <w:p w14:paraId="692C9F5D" w14:textId="224E7ED7" w:rsidR="00780B2B" w:rsidRDefault="00EE7895">
          <w:pPr>
            <w:pStyle w:val="Inhopg3"/>
            <w:tabs>
              <w:tab w:val="right" w:leader="dot" w:pos="9016"/>
            </w:tabs>
            <w:rPr>
              <w:rFonts w:eastAsiaTheme="minorEastAsia"/>
              <w:noProof/>
              <w:lang w:eastAsia="en-NL"/>
            </w:rPr>
          </w:pPr>
          <w:hyperlink w:anchor="_Toc66626402" w:history="1">
            <w:r w:rsidR="00780B2B" w:rsidRPr="00902237">
              <w:rPr>
                <w:rStyle w:val="Hyperlink"/>
                <w:rFonts w:eastAsia="Times New Roman"/>
                <w:noProof/>
                <w:lang w:val="nl-NL" w:eastAsia="en-NL"/>
              </w:rPr>
              <w:t>Firewall: NFTables</w:t>
            </w:r>
            <w:r w:rsidR="00780B2B">
              <w:rPr>
                <w:noProof/>
                <w:webHidden/>
              </w:rPr>
              <w:tab/>
            </w:r>
            <w:r w:rsidR="00780B2B">
              <w:rPr>
                <w:noProof/>
                <w:webHidden/>
              </w:rPr>
              <w:fldChar w:fldCharType="begin"/>
            </w:r>
            <w:r w:rsidR="00780B2B">
              <w:rPr>
                <w:noProof/>
                <w:webHidden/>
              </w:rPr>
              <w:instrText xml:space="preserve"> PAGEREF _Toc66626402 \h </w:instrText>
            </w:r>
            <w:r w:rsidR="00780B2B">
              <w:rPr>
                <w:noProof/>
                <w:webHidden/>
              </w:rPr>
            </w:r>
            <w:r w:rsidR="00780B2B">
              <w:rPr>
                <w:noProof/>
                <w:webHidden/>
              </w:rPr>
              <w:fldChar w:fldCharType="separate"/>
            </w:r>
            <w:r w:rsidR="00780B2B">
              <w:rPr>
                <w:noProof/>
                <w:webHidden/>
              </w:rPr>
              <w:t>8</w:t>
            </w:r>
            <w:r w:rsidR="00780B2B">
              <w:rPr>
                <w:noProof/>
                <w:webHidden/>
              </w:rPr>
              <w:fldChar w:fldCharType="end"/>
            </w:r>
          </w:hyperlink>
        </w:p>
        <w:p w14:paraId="6FEA93CE" w14:textId="77372826" w:rsidR="00780B2B" w:rsidRDefault="00EE7895">
          <w:pPr>
            <w:pStyle w:val="Inhopg3"/>
            <w:tabs>
              <w:tab w:val="right" w:leader="dot" w:pos="9016"/>
            </w:tabs>
            <w:rPr>
              <w:rFonts w:eastAsiaTheme="minorEastAsia"/>
              <w:noProof/>
              <w:lang w:eastAsia="en-NL"/>
            </w:rPr>
          </w:pPr>
          <w:hyperlink w:anchor="_Toc66626403" w:history="1">
            <w:r w:rsidR="00780B2B" w:rsidRPr="00902237">
              <w:rPr>
                <w:rStyle w:val="Hyperlink"/>
                <w:rFonts w:eastAsia="Times New Roman"/>
                <w:noProof/>
                <w:lang w:val="nl-NL" w:eastAsia="en-NL"/>
              </w:rPr>
              <w:t>NAT: NFTables</w:t>
            </w:r>
            <w:r w:rsidR="00780B2B">
              <w:rPr>
                <w:noProof/>
                <w:webHidden/>
              </w:rPr>
              <w:tab/>
            </w:r>
            <w:r w:rsidR="00780B2B">
              <w:rPr>
                <w:noProof/>
                <w:webHidden/>
              </w:rPr>
              <w:fldChar w:fldCharType="begin"/>
            </w:r>
            <w:r w:rsidR="00780B2B">
              <w:rPr>
                <w:noProof/>
                <w:webHidden/>
              </w:rPr>
              <w:instrText xml:space="preserve"> PAGEREF _Toc66626403 \h </w:instrText>
            </w:r>
            <w:r w:rsidR="00780B2B">
              <w:rPr>
                <w:noProof/>
                <w:webHidden/>
              </w:rPr>
            </w:r>
            <w:r w:rsidR="00780B2B">
              <w:rPr>
                <w:noProof/>
                <w:webHidden/>
              </w:rPr>
              <w:fldChar w:fldCharType="separate"/>
            </w:r>
            <w:r w:rsidR="00780B2B">
              <w:rPr>
                <w:noProof/>
                <w:webHidden/>
              </w:rPr>
              <w:t>8</w:t>
            </w:r>
            <w:r w:rsidR="00780B2B">
              <w:rPr>
                <w:noProof/>
                <w:webHidden/>
              </w:rPr>
              <w:fldChar w:fldCharType="end"/>
            </w:r>
          </w:hyperlink>
        </w:p>
        <w:p w14:paraId="15353F5F" w14:textId="00F2B20D" w:rsidR="00780B2B" w:rsidRDefault="00EE7895">
          <w:pPr>
            <w:pStyle w:val="Inhopg2"/>
            <w:tabs>
              <w:tab w:val="right" w:leader="dot" w:pos="9016"/>
            </w:tabs>
            <w:rPr>
              <w:rFonts w:eastAsiaTheme="minorEastAsia"/>
              <w:noProof/>
              <w:lang w:eastAsia="en-NL"/>
            </w:rPr>
          </w:pPr>
          <w:hyperlink w:anchor="_Toc66626404" w:history="1">
            <w:r w:rsidR="00780B2B" w:rsidRPr="00902237">
              <w:rPr>
                <w:rStyle w:val="Hyperlink"/>
                <w:rFonts w:eastAsia="Times New Roman"/>
                <w:noProof/>
                <w:lang w:val="nl-NL" w:eastAsia="en-NL"/>
              </w:rPr>
              <w:t xml:space="preserve">Operating </w:t>
            </w:r>
            <w:r w:rsidR="00780B2B" w:rsidRPr="00902237">
              <w:rPr>
                <w:rStyle w:val="Hyperlink"/>
                <w:rFonts w:eastAsia="Times New Roman" w:cstheme="majorHAnsi"/>
                <w:noProof/>
                <w:lang w:val="nl-NL" w:eastAsia="en-NL"/>
              </w:rPr>
              <w:t>system</w:t>
            </w:r>
            <w:r w:rsidR="00780B2B">
              <w:rPr>
                <w:noProof/>
                <w:webHidden/>
              </w:rPr>
              <w:tab/>
            </w:r>
            <w:r w:rsidR="00780B2B">
              <w:rPr>
                <w:noProof/>
                <w:webHidden/>
              </w:rPr>
              <w:fldChar w:fldCharType="begin"/>
            </w:r>
            <w:r w:rsidR="00780B2B">
              <w:rPr>
                <w:noProof/>
                <w:webHidden/>
              </w:rPr>
              <w:instrText xml:space="preserve"> PAGEREF _Toc66626404 \h </w:instrText>
            </w:r>
            <w:r w:rsidR="00780B2B">
              <w:rPr>
                <w:noProof/>
                <w:webHidden/>
              </w:rPr>
            </w:r>
            <w:r w:rsidR="00780B2B">
              <w:rPr>
                <w:noProof/>
                <w:webHidden/>
              </w:rPr>
              <w:fldChar w:fldCharType="separate"/>
            </w:r>
            <w:r w:rsidR="00780B2B">
              <w:rPr>
                <w:noProof/>
                <w:webHidden/>
              </w:rPr>
              <w:t>9</w:t>
            </w:r>
            <w:r w:rsidR="00780B2B">
              <w:rPr>
                <w:noProof/>
                <w:webHidden/>
              </w:rPr>
              <w:fldChar w:fldCharType="end"/>
            </w:r>
          </w:hyperlink>
        </w:p>
        <w:p w14:paraId="36CCEAF7" w14:textId="44EFE4D2" w:rsidR="00780B2B" w:rsidRDefault="00EE7895">
          <w:pPr>
            <w:pStyle w:val="Inhopg2"/>
            <w:tabs>
              <w:tab w:val="right" w:leader="dot" w:pos="9016"/>
            </w:tabs>
            <w:rPr>
              <w:rFonts w:eastAsiaTheme="minorEastAsia"/>
              <w:noProof/>
              <w:lang w:eastAsia="en-NL"/>
            </w:rPr>
          </w:pPr>
          <w:hyperlink w:anchor="_Toc66626405" w:history="1">
            <w:r w:rsidR="00780B2B" w:rsidRPr="00902237">
              <w:rPr>
                <w:rStyle w:val="Hyperlink"/>
                <w:rFonts w:eastAsia="Times New Roman"/>
                <w:noProof/>
                <w:lang w:val="nl-NL" w:eastAsia="en-NL"/>
              </w:rPr>
              <w:t>Inrichten firewalls</w:t>
            </w:r>
            <w:r w:rsidR="00780B2B">
              <w:rPr>
                <w:noProof/>
                <w:webHidden/>
              </w:rPr>
              <w:tab/>
            </w:r>
            <w:r w:rsidR="00780B2B">
              <w:rPr>
                <w:noProof/>
                <w:webHidden/>
              </w:rPr>
              <w:fldChar w:fldCharType="begin"/>
            </w:r>
            <w:r w:rsidR="00780B2B">
              <w:rPr>
                <w:noProof/>
                <w:webHidden/>
              </w:rPr>
              <w:instrText xml:space="preserve"> PAGEREF _Toc66626405 \h </w:instrText>
            </w:r>
            <w:r w:rsidR="00780B2B">
              <w:rPr>
                <w:noProof/>
                <w:webHidden/>
              </w:rPr>
            </w:r>
            <w:r w:rsidR="00780B2B">
              <w:rPr>
                <w:noProof/>
                <w:webHidden/>
              </w:rPr>
              <w:fldChar w:fldCharType="separate"/>
            </w:r>
            <w:r w:rsidR="00780B2B">
              <w:rPr>
                <w:noProof/>
                <w:webHidden/>
              </w:rPr>
              <w:t>9</w:t>
            </w:r>
            <w:r w:rsidR="00780B2B">
              <w:rPr>
                <w:noProof/>
                <w:webHidden/>
              </w:rPr>
              <w:fldChar w:fldCharType="end"/>
            </w:r>
          </w:hyperlink>
        </w:p>
        <w:p w14:paraId="6E5EDC32" w14:textId="4A9C58EB" w:rsidR="00780B2B" w:rsidRDefault="00EE7895">
          <w:pPr>
            <w:pStyle w:val="Inhopg1"/>
            <w:tabs>
              <w:tab w:val="right" w:leader="dot" w:pos="9016"/>
            </w:tabs>
            <w:rPr>
              <w:rFonts w:eastAsiaTheme="minorEastAsia"/>
              <w:noProof/>
              <w:lang w:eastAsia="en-NL"/>
            </w:rPr>
          </w:pPr>
          <w:hyperlink w:anchor="_Toc66626406" w:history="1">
            <w:r w:rsidR="00780B2B" w:rsidRPr="00902237">
              <w:rPr>
                <w:rStyle w:val="Hyperlink"/>
                <w:rFonts w:eastAsia="Times New Roman"/>
                <w:noProof/>
                <w:lang w:val="nl-NL"/>
              </w:rPr>
              <w:t>Security</w:t>
            </w:r>
            <w:r w:rsidR="00780B2B">
              <w:rPr>
                <w:noProof/>
                <w:webHidden/>
              </w:rPr>
              <w:tab/>
            </w:r>
            <w:r w:rsidR="00780B2B">
              <w:rPr>
                <w:noProof/>
                <w:webHidden/>
              </w:rPr>
              <w:fldChar w:fldCharType="begin"/>
            </w:r>
            <w:r w:rsidR="00780B2B">
              <w:rPr>
                <w:noProof/>
                <w:webHidden/>
              </w:rPr>
              <w:instrText xml:space="preserve"> PAGEREF _Toc66626406 \h </w:instrText>
            </w:r>
            <w:r w:rsidR="00780B2B">
              <w:rPr>
                <w:noProof/>
                <w:webHidden/>
              </w:rPr>
            </w:r>
            <w:r w:rsidR="00780B2B">
              <w:rPr>
                <w:noProof/>
                <w:webHidden/>
              </w:rPr>
              <w:fldChar w:fldCharType="separate"/>
            </w:r>
            <w:r w:rsidR="00780B2B">
              <w:rPr>
                <w:noProof/>
                <w:webHidden/>
              </w:rPr>
              <w:t>10</w:t>
            </w:r>
            <w:r w:rsidR="00780B2B">
              <w:rPr>
                <w:noProof/>
                <w:webHidden/>
              </w:rPr>
              <w:fldChar w:fldCharType="end"/>
            </w:r>
          </w:hyperlink>
        </w:p>
        <w:p w14:paraId="48325B88" w14:textId="1287DADF" w:rsidR="00780B2B" w:rsidRDefault="00EE7895">
          <w:pPr>
            <w:pStyle w:val="Inhopg1"/>
            <w:tabs>
              <w:tab w:val="right" w:leader="dot" w:pos="9016"/>
            </w:tabs>
            <w:rPr>
              <w:rFonts w:eastAsiaTheme="minorEastAsia"/>
              <w:noProof/>
              <w:lang w:eastAsia="en-NL"/>
            </w:rPr>
          </w:pPr>
          <w:hyperlink w:anchor="_Toc66626407" w:history="1">
            <w:r w:rsidR="00780B2B" w:rsidRPr="00902237">
              <w:rPr>
                <w:rStyle w:val="Hyperlink"/>
                <w:rFonts w:eastAsia="Times New Roman"/>
                <w:noProof/>
                <w:lang w:val="nl-NL"/>
              </w:rPr>
              <w:t>Projectactiviteiten</w:t>
            </w:r>
            <w:r w:rsidR="00780B2B">
              <w:rPr>
                <w:noProof/>
                <w:webHidden/>
              </w:rPr>
              <w:tab/>
            </w:r>
            <w:r w:rsidR="00780B2B">
              <w:rPr>
                <w:noProof/>
                <w:webHidden/>
              </w:rPr>
              <w:fldChar w:fldCharType="begin"/>
            </w:r>
            <w:r w:rsidR="00780B2B">
              <w:rPr>
                <w:noProof/>
                <w:webHidden/>
              </w:rPr>
              <w:instrText xml:space="preserve"> PAGEREF _Toc66626407 \h </w:instrText>
            </w:r>
            <w:r w:rsidR="00780B2B">
              <w:rPr>
                <w:noProof/>
                <w:webHidden/>
              </w:rPr>
            </w:r>
            <w:r w:rsidR="00780B2B">
              <w:rPr>
                <w:noProof/>
                <w:webHidden/>
              </w:rPr>
              <w:fldChar w:fldCharType="separate"/>
            </w:r>
            <w:r w:rsidR="00780B2B">
              <w:rPr>
                <w:noProof/>
                <w:webHidden/>
              </w:rPr>
              <w:t>12</w:t>
            </w:r>
            <w:r w:rsidR="00780B2B">
              <w:rPr>
                <w:noProof/>
                <w:webHidden/>
              </w:rPr>
              <w:fldChar w:fldCharType="end"/>
            </w:r>
          </w:hyperlink>
        </w:p>
        <w:p w14:paraId="4EEE4380" w14:textId="36B40C02" w:rsidR="00780B2B" w:rsidRDefault="00EE7895">
          <w:pPr>
            <w:pStyle w:val="Inhopg1"/>
            <w:tabs>
              <w:tab w:val="right" w:leader="dot" w:pos="9016"/>
            </w:tabs>
            <w:rPr>
              <w:rFonts w:eastAsiaTheme="minorEastAsia"/>
              <w:noProof/>
              <w:lang w:eastAsia="en-NL"/>
            </w:rPr>
          </w:pPr>
          <w:hyperlink w:anchor="_Toc66626408" w:history="1">
            <w:r w:rsidR="00780B2B" w:rsidRPr="00902237">
              <w:rPr>
                <w:rStyle w:val="Hyperlink"/>
                <w:rFonts w:eastAsia="Times New Roman"/>
                <w:noProof/>
                <w:lang w:val="nl-NL"/>
              </w:rPr>
              <w:t>Kwaliteit borging</w:t>
            </w:r>
            <w:r w:rsidR="00780B2B">
              <w:rPr>
                <w:noProof/>
                <w:webHidden/>
              </w:rPr>
              <w:tab/>
            </w:r>
            <w:r w:rsidR="00780B2B">
              <w:rPr>
                <w:noProof/>
                <w:webHidden/>
              </w:rPr>
              <w:fldChar w:fldCharType="begin"/>
            </w:r>
            <w:r w:rsidR="00780B2B">
              <w:rPr>
                <w:noProof/>
                <w:webHidden/>
              </w:rPr>
              <w:instrText xml:space="preserve"> PAGEREF _Toc66626408 \h </w:instrText>
            </w:r>
            <w:r w:rsidR="00780B2B">
              <w:rPr>
                <w:noProof/>
                <w:webHidden/>
              </w:rPr>
            </w:r>
            <w:r w:rsidR="00780B2B">
              <w:rPr>
                <w:noProof/>
                <w:webHidden/>
              </w:rPr>
              <w:fldChar w:fldCharType="separate"/>
            </w:r>
            <w:r w:rsidR="00780B2B">
              <w:rPr>
                <w:noProof/>
                <w:webHidden/>
              </w:rPr>
              <w:t>14</w:t>
            </w:r>
            <w:r w:rsidR="00780B2B">
              <w:rPr>
                <w:noProof/>
                <w:webHidden/>
              </w:rPr>
              <w:fldChar w:fldCharType="end"/>
            </w:r>
          </w:hyperlink>
        </w:p>
        <w:p w14:paraId="25A07033" w14:textId="0A2A657A" w:rsidR="00780B2B" w:rsidRDefault="00EE7895">
          <w:pPr>
            <w:pStyle w:val="Inhopg1"/>
            <w:tabs>
              <w:tab w:val="right" w:leader="dot" w:pos="9016"/>
            </w:tabs>
            <w:rPr>
              <w:rFonts w:eastAsiaTheme="minorEastAsia"/>
              <w:noProof/>
              <w:lang w:eastAsia="en-NL"/>
            </w:rPr>
          </w:pPr>
          <w:hyperlink w:anchor="_Toc66626409" w:history="1">
            <w:r w:rsidR="00780B2B" w:rsidRPr="00902237">
              <w:rPr>
                <w:rStyle w:val="Hyperlink"/>
                <w:rFonts w:eastAsia="Times New Roman"/>
                <w:noProof/>
                <w:lang w:val="nl-NL"/>
              </w:rPr>
              <w:t>Planning</w:t>
            </w:r>
            <w:r w:rsidR="00780B2B">
              <w:rPr>
                <w:noProof/>
                <w:webHidden/>
              </w:rPr>
              <w:tab/>
            </w:r>
            <w:r w:rsidR="00780B2B">
              <w:rPr>
                <w:noProof/>
                <w:webHidden/>
              </w:rPr>
              <w:fldChar w:fldCharType="begin"/>
            </w:r>
            <w:r w:rsidR="00780B2B">
              <w:rPr>
                <w:noProof/>
                <w:webHidden/>
              </w:rPr>
              <w:instrText xml:space="preserve"> PAGEREF _Toc66626409 \h </w:instrText>
            </w:r>
            <w:r w:rsidR="00780B2B">
              <w:rPr>
                <w:noProof/>
                <w:webHidden/>
              </w:rPr>
            </w:r>
            <w:r w:rsidR="00780B2B">
              <w:rPr>
                <w:noProof/>
                <w:webHidden/>
              </w:rPr>
              <w:fldChar w:fldCharType="separate"/>
            </w:r>
            <w:r w:rsidR="00780B2B">
              <w:rPr>
                <w:noProof/>
                <w:webHidden/>
              </w:rPr>
              <w:t>0</w:t>
            </w:r>
            <w:r w:rsidR="00780B2B">
              <w:rPr>
                <w:noProof/>
                <w:webHidden/>
              </w:rPr>
              <w:fldChar w:fldCharType="end"/>
            </w:r>
          </w:hyperlink>
        </w:p>
        <w:p w14:paraId="16FD212F" w14:textId="4457C752" w:rsidR="00780B2B" w:rsidRDefault="00EE7895">
          <w:pPr>
            <w:pStyle w:val="Inhopg1"/>
            <w:tabs>
              <w:tab w:val="right" w:leader="dot" w:pos="9016"/>
            </w:tabs>
            <w:rPr>
              <w:rFonts w:eastAsiaTheme="minorEastAsia"/>
              <w:noProof/>
              <w:lang w:eastAsia="en-NL"/>
            </w:rPr>
          </w:pPr>
          <w:hyperlink w:anchor="_Toc66626410" w:history="1">
            <w:r w:rsidR="00780B2B" w:rsidRPr="00902237">
              <w:rPr>
                <w:rStyle w:val="Hyperlink"/>
                <w:rFonts w:eastAsia="Times New Roman"/>
                <w:noProof/>
                <w:lang w:val="nl-NL"/>
              </w:rPr>
              <w:t>Risico’s</w:t>
            </w:r>
            <w:r w:rsidR="00780B2B">
              <w:rPr>
                <w:noProof/>
                <w:webHidden/>
              </w:rPr>
              <w:tab/>
            </w:r>
            <w:r w:rsidR="00780B2B">
              <w:rPr>
                <w:noProof/>
                <w:webHidden/>
              </w:rPr>
              <w:fldChar w:fldCharType="begin"/>
            </w:r>
            <w:r w:rsidR="00780B2B">
              <w:rPr>
                <w:noProof/>
                <w:webHidden/>
              </w:rPr>
              <w:instrText xml:space="preserve"> PAGEREF _Toc66626410 \h </w:instrText>
            </w:r>
            <w:r w:rsidR="00780B2B">
              <w:rPr>
                <w:noProof/>
                <w:webHidden/>
              </w:rPr>
            </w:r>
            <w:r w:rsidR="00780B2B">
              <w:rPr>
                <w:noProof/>
                <w:webHidden/>
              </w:rPr>
              <w:fldChar w:fldCharType="separate"/>
            </w:r>
            <w:r w:rsidR="00780B2B">
              <w:rPr>
                <w:noProof/>
                <w:webHidden/>
              </w:rPr>
              <w:t>0</w:t>
            </w:r>
            <w:r w:rsidR="00780B2B">
              <w:rPr>
                <w:noProof/>
                <w:webHidden/>
              </w:rPr>
              <w:fldChar w:fldCharType="end"/>
            </w:r>
          </w:hyperlink>
        </w:p>
        <w:p w14:paraId="07EEB496" w14:textId="3201DDFC" w:rsidR="00780B2B" w:rsidRDefault="00EE7895">
          <w:pPr>
            <w:pStyle w:val="Inhopg1"/>
            <w:tabs>
              <w:tab w:val="right" w:leader="dot" w:pos="9016"/>
            </w:tabs>
            <w:rPr>
              <w:rFonts w:eastAsiaTheme="minorEastAsia"/>
              <w:noProof/>
              <w:lang w:eastAsia="en-NL"/>
            </w:rPr>
          </w:pPr>
          <w:hyperlink w:anchor="_Toc66626411" w:history="1">
            <w:r w:rsidR="00780B2B" w:rsidRPr="00902237">
              <w:rPr>
                <w:rStyle w:val="Hyperlink"/>
                <w:noProof/>
                <w:lang w:val="nl-NL"/>
              </w:rPr>
              <w:t>Bibliografie</w:t>
            </w:r>
            <w:r w:rsidR="00780B2B">
              <w:rPr>
                <w:noProof/>
                <w:webHidden/>
              </w:rPr>
              <w:tab/>
            </w:r>
            <w:r w:rsidR="00780B2B">
              <w:rPr>
                <w:noProof/>
                <w:webHidden/>
              </w:rPr>
              <w:fldChar w:fldCharType="begin"/>
            </w:r>
            <w:r w:rsidR="00780B2B">
              <w:rPr>
                <w:noProof/>
                <w:webHidden/>
              </w:rPr>
              <w:instrText xml:space="preserve"> PAGEREF _Toc66626411 \h </w:instrText>
            </w:r>
            <w:r w:rsidR="00780B2B">
              <w:rPr>
                <w:noProof/>
                <w:webHidden/>
              </w:rPr>
            </w:r>
            <w:r w:rsidR="00780B2B">
              <w:rPr>
                <w:noProof/>
                <w:webHidden/>
              </w:rPr>
              <w:fldChar w:fldCharType="separate"/>
            </w:r>
            <w:r w:rsidR="00780B2B">
              <w:rPr>
                <w:noProof/>
                <w:webHidden/>
              </w:rPr>
              <w:t>1</w:t>
            </w:r>
            <w:r w:rsidR="00780B2B">
              <w:rPr>
                <w:noProof/>
                <w:webHidden/>
              </w:rPr>
              <w:fldChar w:fldCharType="end"/>
            </w:r>
          </w:hyperlink>
        </w:p>
        <w:p w14:paraId="720CD9D2" w14:textId="6B928DEB" w:rsidR="0080174D" w:rsidRPr="00020332" w:rsidRDefault="0080174D">
          <w:pPr>
            <w:rPr>
              <w:lang w:val="nl-NL"/>
            </w:rPr>
          </w:pPr>
          <w:r w:rsidRPr="00020332">
            <w:rPr>
              <w:b/>
              <w:bCs/>
              <w:lang w:val="nl-NL"/>
            </w:rPr>
            <w:fldChar w:fldCharType="end"/>
          </w:r>
        </w:p>
      </w:sdtContent>
    </w:sdt>
    <w:p w14:paraId="28C56334" w14:textId="77777777" w:rsidR="0080174D" w:rsidRPr="00020332" w:rsidRDefault="0080174D" w:rsidP="0080174D">
      <w:pPr>
        <w:spacing w:after="240" w:line="240" w:lineRule="auto"/>
        <w:rPr>
          <w:rFonts w:ascii="Times New Roman" w:eastAsia="Times New Roman" w:hAnsi="Times New Roman" w:cs="Times New Roman"/>
          <w:sz w:val="24"/>
          <w:szCs w:val="24"/>
          <w:lang w:val="nl-NL"/>
        </w:rPr>
      </w:pPr>
    </w:p>
    <w:p w14:paraId="2A4C899B" w14:textId="77777777" w:rsidR="0080174D" w:rsidRPr="00020332" w:rsidRDefault="0080174D">
      <w:pPr>
        <w:rPr>
          <w:rFonts w:ascii="Arial" w:eastAsia="Times New Roman" w:hAnsi="Arial" w:cs="Arial"/>
          <w:color w:val="000000"/>
          <w:sz w:val="52"/>
          <w:szCs w:val="52"/>
          <w:lang w:val="nl-NL"/>
        </w:rPr>
      </w:pPr>
      <w:r w:rsidRPr="00020332">
        <w:rPr>
          <w:rFonts w:ascii="Arial" w:eastAsia="Times New Roman" w:hAnsi="Arial" w:cs="Arial"/>
          <w:color w:val="000000"/>
          <w:sz w:val="52"/>
          <w:szCs w:val="52"/>
          <w:lang w:val="nl-NL"/>
        </w:rPr>
        <w:br w:type="page"/>
      </w:r>
    </w:p>
    <w:p w14:paraId="6DACA9EF" w14:textId="34E402CF" w:rsidR="0080174D" w:rsidRPr="00020332" w:rsidRDefault="0080174D" w:rsidP="0080174D">
      <w:pPr>
        <w:pStyle w:val="Kop1"/>
        <w:rPr>
          <w:rFonts w:ascii="Times New Roman" w:eastAsia="Times New Roman" w:hAnsi="Times New Roman" w:cs="Times New Roman"/>
          <w:sz w:val="24"/>
          <w:szCs w:val="24"/>
          <w:lang w:val="nl-NL"/>
        </w:rPr>
      </w:pPr>
      <w:bookmarkStart w:id="2" w:name="_Toc66626386"/>
      <w:r w:rsidRPr="00020332">
        <w:rPr>
          <w:rFonts w:eastAsia="Times New Roman"/>
          <w:lang w:val="nl-NL"/>
        </w:rPr>
        <w:lastRenderedPageBreak/>
        <w:t>Achtergronden &amp; Aanleiding</w:t>
      </w:r>
      <w:bookmarkEnd w:id="2"/>
    </w:p>
    <w:p w14:paraId="140034FB" w14:textId="43C81A4A" w:rsidR="0080174D" w:rsidRDefault="0080174D" w:rsidP="0080174D">
      <w:pPr>
        <w:spacing w:after="0" w:line="240" w:lineRule="auto"/>
        <w:rPr>
          <w:rFonts w:eastAsia="Times New Roman" w:cstheme="minorHAnsi"/>
          <w:color w:val="000000"/>
          <w:sz w:val="24"/>
          <w:szCs w:val="24"/>
          <w:lang w:val="nl-NL"/>
        </w:rPr>
      </w:pPr>
      <w:r w:rsidRPr="00020332">
        <w:rPr>
          <w:rFonts w:eastAsia="Times New Roman" w:cstheme="minorHAnsi"/>
          <w:color w:val="000000"/>
          <w:sz w:val="24"/>
          <w:szCs w:val="24"/>
          <w:lang w:val="nl-NL"/>
        </w:rPr>
        <w:t xml:space="preserve">Voor het vak </w:t>
      </w:r>
      <w:commentRangeStart w:id="3"/>
      <w:r w:rsidRPr="00020332">
        <w:rPr>
          <w:rFonts w:eastAsia="Times New Roman" w:cstheme="minorHAnsi"/>
          <w:color w:val="000000"/>
          <w:sz w:val="24"/>
          <w:szCs w:val="24"/>
          <w:lang w:val="nl-NL"/>
        </w:rPr>
        <w:t xml:space="preserve">netwerktechnologie </w:t>
      </w:r>
      <w:commentRangeEnd w:id="3"/>
      <w:r w:rsidR="00E25729" w:rsidRPr="00020332">
        <w:rPr>
          <w:rStyle w:val="Verwijzingopmerking"/>
          <w:lang w:val="nl-NL"/>
        </w:rPr>
        <w:commentReference w:id="3"/>
      </w:r>
      <w:r w:rsidRPr="00020332">
        <w:rPr>
          <w:rFonts w:eastAsia="Times New Roman" w:cstheme="minorHAnsi"/>
          <w:color w:val="000000"/>
          <w:sz w:val="24"/>
          <w:szCs w:val="24"/>
          <w:lang w:val="nl-NL"/>
        </w:rPr>
        <w:t xml:space="preserve">dient er een nieuw netwerk gebouwd te worden. </w:t>
      </w:r>
      <w:ins w:id="4" w:author="Maurice Snoeren" w:date="2021-03-08T21:18:00Z">
        <w:r w:rsidR="00F01986" w:rsidRPr="00020332">
          <w:rPr>
            <w:rFonts w:eastAsia="Times New Roman" w:cstheme="minorHAnsi"/>
            <w:color w:val="000000"/>
            <w:sz w:val="24"/>
            <w:szCs w:val="24"/>
            <w:lang w:val="nl-NL"/>
          </w:rPr>
          <w:t>H</w:t>
        </w:r>
      </w:ins>
      <w:del w:id="5" w:author="Maurice Snoeren" w:date="2021-03-08T21:18:00Z">
        <w:r w:rsidRPr="00020332" w:rsidDel="00F01986">
          <w:rPr>
            <w:rFonts w:eastAsia="Times New Roman" w:cstheme="minorHAnsi"/>
            <w:color w:val="000000"/>
            <w:sz w:val="24"/>
            <w:szCs w:val="24"/>
            <w:lang w:val="nl-NL"/>
          </w:rPr>
          <w:delText>h</w:delText>
        </w:r>
      </w:del>
      <w:r w:rsidRPr="00020332">
        <w:rPr>
          <w:rFonts w:eastAsia="Times New Roman" w:cstheme="minorHAnsi"/>
          <w:color w:val="000000"/>
          <w:sz w:val="24"/>
          <w:szCs w:val="24"/>
          <w:lang w:val="nl-NL"/>
        </w:rPr>
        <w:t>et SENDLAB netwerk wordt gemaakt om de competenties voor het vak netwerktechnologie te toetsen en het beste netwerk wordt ook daadwerkelijk in het SENDLAB geïmplementeerd. </w:t>
      </w:r>
    </w:p>
    <w:p w14:paraId="6EA55216" w14:textId="574B0197" w:rsidR="00915F30" w:rsidRDefault="00915F30" w:rsidP="0080174D">
      <w:pPr>
        <w:spacing w:after="0" w:line="240" w:lineRule="auto"/>
        <w:rPr>
          <w:rFonts w:eastAsia="Times New Roman" w:cstheme="minorHAnsi"/>
          <w:color w:val="000000"/>
          <w:sz w:val="24"/>
          <w:szCs w:val="24"/>
          <w:lang w:val="nl-NL"/>
        </w:rPr>
      </w:pPr>
    </w:p>
    <w:p w14:paraId="481B2F11" w14:textId="4670CE32" w:rsidR="00915F30" w:rsidRDefault="00915F30" w:rsidP="0080174D">
      <w:pPr>
        <w:spacing w:after="0" w:line="240" w:lineRule="auto"/>
        <w:rPr>
          <w:rFonts w:eastAsia="Times New Roman" w:cstheme="minorHAnsi"/>
          <w:color w:val="000000"/>
          <w:sz w:val="24"/>
          <w:szCs w:val="24"/>
          <w:lang w:val="nl-NL"/>
        </w:rPr>
      </w:pPr>
      <w:r>
        <w:rPr>
          <w:rFonts w:eastAsia="Times New Roman" w:cstheme="minorHAnsi"/>
          <w:color w:val="000000"/>
          <w:sz w:val="24"/>
          <w:szCs w:val="24"/>
          <w:lang w:val="nl-NL"/>
        </w:rPr>
        <w:t xml:space="preserve">Computers zonder netwerken zijn vandaag de dag bijna niet meer voor te stellen. Tijdens deze periode wordt er dieper ingegaan in de wereld van netwerken. In periode 2.1 is dit deels al gedaan, deze kennis dient hergebruikt te worden bij het maken van het netwerk. </w:t>
      </w:r>
    </w:p>
    <w:p w14:paraId="3E70B650" w14:textId="4A0640AE" w:rsidR="00915F30" w:rsidRDefault="00915F30" w:rsidP="0080174D">
      <w:pPr>
        <w:spacing w:after="0" w:line="240" w:lineRule="auto"/>
        <w:rPr>
          <w:rFonts w:eastAsia="Times New Roman" w:cstheme="minorHAnsi"/>
          <w:color w:val="000000"/>
          <w:sz w:val="24"/>
          <w:szCs w:val="24"/>
          <w:lang w:val="nl-NL"/>
        </w:rPr>
      </w:pPr>
      <w:r>
        <w:rPr>
          <w:rFonts w:eastAsia="Times New Roman" w:cstheme="minorHAnsi"/>
          <w:color w:val="000000"/>
          <w:sz w:val="24"/>
          <w:szCs w:val="24"/>
          <w:lang w:val="nl-NL"/>
        </w:rPr>
        <w:t xml:space="preserve">Tijdens de hoorcolleges wordt er uitleg gegeven over het project en wordt de kennis opgefrist van voorgaande periodes. </w:t>
      </w:r>
    </w:p>
    <w:p w14:paraId="6CEC2E52" w14:textId="3BB9FB32" w:rsidR="00915F30" w:rsidRDefault="00915F30" w:rsidP="0080174D">
      <w:pPr>
        <w:spacing w:after="0" w:line="240" w:lineRule="auto"/>
        <w:rPr>
          <w:rFonts w:eastAsia="Times New Roman" w:cstheme="minorHAnsi"/>
          <w:color w:val="000000"/>
          <w:sz w:val="24"/>
          <w:szCs w:val="24"/>
          <w:lang w:val="nl-NL"/>
        </w:rPr>
      </w:pPr>
    </w:p>
    <w:p w14:paraId="68E68D4B" w14:textId="1DCABE60" w:rsidR="00915F30" w:rsidRDefault="00915F30" w:rsidP="0080174D">
      <w:pPr>
        <w:spacing w:after="0" w:line="240" w:lineRule="auto"/>
        <w:rPr>
          <w:rFonts w:eastAsia="Times New Roman" w:cstheme="minorHAnsi"/>
          <w:color w:val="000000"/>
          <w:sz w:val="24"/>
          <w:szCs w:val="24"/>
          <w:lang w:val="nl-NL"/>
        </w:rPr>
      </w:pPr>
      <w:r>
        <w:rPr>
          <w:rFonts w:eastAsia="Times New Roman" w:cstheme="minorHAnsi"/>
          <w:color w:val="000000"/>
          <w:sz w:val="24"/>
          <w:szCs w:val="24"/>
          <w:lang w:val="nl-NL"/>
        </w:rPr>
        <w:t xml:space="preserve">Ook cybersecurity gaat een steeds grotere rol spelen. Er wordt tegenwoordig met alle mogelijke soorten aanvallen rekening gehouden. Binnen deze module wordt er dieper ingegaan op cyber security en hoe dat toegepast kan worden in een netwerk. </w:t>
      </w:r>
    </w:p>
    <w:p w14:paraId="29129C63" w14:textId="77777777" w:rsidR="00915F30" w:rsidRDefault="00915F30" w:rsidP="0080174D">
      <w:pPr>
        <w:spacing w:after="0" w:line="240" w:lineRule="auto"/>
        <w:rPr>
          <w:rFonts w:eastAsia="Times New Roman" w:cstheme="minorHAnsi"/>
          <w:color w:val="000000"/>
          <w:sz w:val="24"/>
          <w:szCs w:val="24"/>
          <w:lang w:val="nl-NL"/>
        </w:rPr>
      </w:pPr>
    </w:p>
    <w:p w14:paraId="0042C8CB" w14:textId="05F62A5E" w:rsidR="0080174D" w:rsidRPr="00915F30" w:rsidRDefault="00915F30" w:rsidP="00915F30">
      <w:pPr>
        <w:spacing w:after="0" w:line="240" w:lineRule="auto"/>
        <w:rPr>
          <w:rFonts w:eastAsia="Times New Roman" w:cstheme="minorHAnsi"/>
          <w:sz w:val="28"/>
          <w:szCs w:val="28"/>
          <w:lang w:val="nl-NL"/>
        </w:rPr>
      </w:pPr>
      <w:r>
        <w:rPr>
          <w:rFonts w:eastAsia="Times New Roman" w:cstheme="minorHAnsi"/>
          <w:color w:val="000000"/>
          <w:sz w:val="24"/>
          <w:szCs w:val="24"/>
          <w:lang w:val="nl-NL"/>
        </w:rPr>
        <w:t xml:space="preserve">Na vier weken van onderzoek is het vervolgens tijd om het netwerk te bouwen. </w:t>
      </w:r>
    </w:p>
    <w:p w14:paraId="3CC1E240" w14:textId="77777777" w:rsidR="0080174D" w:rsidRPr="00020332" w:rsidRDefault="0080174D">
      <w:pPr>
        <w:rPr>
          <w:rFonts w:ascii="Arial" w:eastAsia="Times New Roman" w:hAnsi="Arial" w:cs="Arial"/>
          <w:color w:val="000000"/>
          <w:sz w:val="52"/>
          <w:szCs w:val="52"/>
          <w:lang w:val="nl-NL"/>
        </w:rPr>
      </w:pPr>
      <w:r w:rsidRPr="00020332">
        <w:rPr>
          <w:rFonts w:ascii="Arial" w:eastAsia="Times New Roman" w:hAnsi="Arial" w:cs="Arial"/>
          <w:color w:val="000000"/>
          <w:sz w:val="52"/>
          <w:szCs w:val="52"/>
          <w:lang w:val="nl-NL"/>
        </w:rPr>
        <w:br w:type="page"/>
      </w:r>
    </w:p>
    <w:p w14:paraId="1D1DC474" w14:textId="7C683D6E" w:rsidR="0080174D" w:rsidRPr="00020332" w:rsidRDefault="00E81B3E" w:rsidP="0080174D">
      <w:pPr>
        <w:pStyle w:val="Kop1"/>
        <w:rPr>
          <w:ins w:id="6" w:author="Chiem Stevens" w:date="2021-03-09T15:23:00Z"/>
          <w:rFonts w:eastAsia="Times New Roman"/>
          <w:lang w:val="nl-NL"/>
        </w:rPr>
      </w:pPr>
      <w:bookmarkStart w:id="7" w:name="_Toc66626387"/>
      <w:r w:rsidRPr="00020332">
        <w:rPr>
          <w:rFonts w:eastAsia="Times New Roman"/>
          <w:lang w:val="nl-NL"/>
        </w:rPr>
        <w:lastRenderedPageBreak/>
        <w:t>Opdrachtomschrijving/</w:t>
      </w:r>
      <w:r w:rsidR="0080174D" w:rsidRPr="00020332">
        <w:rPr>
          <w:rFonts w:eastAsia="Times New Roman"/>
          <w:lang w:val="nl-NL"/>
        </w:rPr>
        <w:t xml:space="preserve"> probleemstelling</w:t>
      </w:r>
      <w:bookmarkEnd w:id="7"/>
    </w:p>
    <w:p w14:paraId="1557039F" w14:textId="50E612FF" w:rsidR="00175303" w:rsidRPr="00020332" w:rsidRDefault="00175303" w:rsidP="00175303">
      <w:pPr>
        <w:rPr>
          <w:ins w:id="8" w:author="Chiem Stevens" w:date="2021-03-09T15:24:00Z"/>
          <w:lang w:val="nl-NL"/>
        </w:rPr>
      </w:pPr>
      <w:ins w:id="9" w:author="Chiem Stevens" w:date="2021-03-09T15:23:00Z">
        <w:r w:rsidRPr="00020332">
          <w:rPr>
            <w:lang w:val="nl-NL"/>
          </w:rPr>
          <w:t>De opdracht is een netwerk te realiseren waarvan de architectuur deels is gegeven.</w:t>
        </w:r>
      </w:ins>
      <w:ins w:id="10" w:author="Chiem Stevens" w:date="2021-03-09T15:24:00Z">
        <w:r w:rsidRPr="00020332">
          <w:rPr>
            <w:lang w:val="nl-NL"/>
          </w:rPr>
          <w:t xml:space="preserve"> Het ontwerp van dit netwerk is te zien in figuur 1. </w:t>
        </w:r>
      </w:ins>
    </w:p>
    <w:p w14:paraId="2D24822C" w14:textId="1105D4BE" w:rsidR="00175303" w:rsidRPr="00020332" w:rsidRDefault="00175303" w:rsidP="00175303">
      <w:pPr>
        <w:rPr>
          <w:ins w:id="11" w:author="Chiem Stevens" w:date="2021-03-09T15:40:00Z"/>
          <w:lang w:val="nl-NL"/>
        </w:rPr>
      </w:pPr>
      <w:ins w:id="12" w:author="Chiem Stevens" w:date="2021-03-09T15:24:00Z">
        <w:r w:rsidRPr="00020332">
          <w:rPr>
            <w:rFonts w:eastAsia="Times New Roman" w:cstheme="minorHAnsi"/>
            <w:noProof/>
            <w:color w:val="000000"/>
            <w:sz w:val="24"/>
            <w:szCs w:val="24"/>
            <w:bdr w:val="none" w:sz="0" w:space="0" w:color="auto" w:frame="1"/>
            <w:lang w:val="nl-NL"/>
          </w:rPr>
          <w:drawing>
            <wp:inline distT="0" distB="0" distL="0" distR="0" wp14:anchorId="36D798A3" wp14:editId="08077491">
              <wp:extent cx="5730875" cy="3061970"/>
              <wp:effectExtent l="0" t="0" r="3175"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061970"/>
                      </a:xfrm>
                      <a:prstGeom prst="rect">
                        <a:avLst/>
                      </a:prstGeom>
                      <a:noFill/>
                      <a:ln>
                        <a:noFill/>
                      </a:ln>
                    </pic:spPr>
                  </pic:pic>
                </a:graphicData>
              </a:graphic>
            </wp:inline>
          </w:drawing>
        </w:r>
      </w:ins>
    </w:p>
    <w:p w14:paraId="2B25237A" w14:textId="24FB6A2E" w:rsidR="00277A88" w:rsidRPr="00020332" w:rsidRDefault="004160E9" w:rsidP="00175303">
      <w:pPr>
        <w:rPr>
          <w:ins w:id="13" w:author="Chiem Stevens" w:date="2021-03-09T15:56:00Z"/>
          <w:lang w:val="nl-NL"/>
        </w:rPr>
      </w:pPr>
      <w:ins w:id="14" w:author="Chiem Stevens" w:date="2021-03-09T15:40:00Z">
        <w:r w:rsidRPr="00020332">
          <w:rPr>
            <w:lang w:val="nl-NL"/>
          </w:rPr>
          <w:t xml:space="preserve">Het netwerk is onderverdeeld in drie </w:t>
        </w:r>
      </w:ins>
      <w:ins w:id="15" w:author="Chiem Stevens" w:date="2021-03-09T15:41:00Z">
        <w:r w:rsidRPr="00020332">
          <w:rPr>
            <w:lang w:val="nl-NL"/>
          </w:rPr>
          <w:t xml:space="preserve">sub netwerken: </w:t>
        </w:r>
      </w:ins>
      <w:ins w:id="16" w:author="Chiem Stevens" w:date="2021-03-09T15:40:00Z">
        <w:r w:rsidRPr="00020332">
          <w:rPr>
            <w:lang w:val="nl-NL"/>
          </w:rPr>
          <w:t>DMZ, LAN</w:t>
        </w:r>
      </w:ins>
      <w:ins w:id="17" w:author="Chiem Stevens" w:date="2021-03-09T15:41:00Z">
        <w:r w:rsidRPr="00020332">
          <w:rPr>
            <w:lang w:val="nl-NL"/>
          </w:rPr>
          <w:t xml:space="preserve">/ Wifi en Utility. Deze netwerken </w:t>
        </w:r>
      </w:ins>
      <w:ins w:id="18" w:author="Chiem Stevens" w:date="2021-03-09T15:42:00Z">
        <w:r w:rsidRPr="00020332">
          <w:rPr>
            <w:lang w:val="nl-NL"/>
          </w:rPr>
          <w:t>worden opgezet vanuit de TSLR (Thin Server Linux Router). De DMZ staat voor demilitarized zone</w:t>
        </w:r>
      </w:ins>
      <w:ins w:id="19" w:author="Chiem Stevens" w:date="2021-03-09T15:43:00Z">
        <w:r w:rsidRPr="00020332">
          <w:rPr>
            <w:lang w:val="nl-NL"/>
          </w:rPr>
          <w:t xml:space="preserve">, </w:t>
        </w:r>
      </w:ins>
      <w:ins w:id="20" w:author="Chiem Stevens" w:date="2021-03-09T15:44:00Z">
        <w:r w:rsidRPr="00020332">
          <w:rPr>
            <w:lang w:val="nl-NL"/>
          </w:rPr>
          <w:t xml:space="preserve">dit is een </w:t>
        </w:r>
      </w:ins>
      <w:ins w:id="21" w:author="Chiem Stevens" w:date="2021-03-09T15:45:00Z">
        <w:r w:rsidRPr="00020332">
          <w:rPr>
            <w:lang w:val="nl-NL"/>
          </w:rPr>
          <w:t>sub netwerk</w:t>
        </w:r>
      </w:ins>
      <w:ins w:id="22" w:author="Chiem Stevens" w:date="2021-03-09T15:44:00Z">
        <w:r w:rsidRPr="00020332">
          <w:rPr>
            <w:lang w:val="nl-NL"/>
          </w:rPr>
          <w:t xml:space="preserve"> dat zich tussen het internet en </w:t>
        </w:r>
      </w:ins>
      <w:ins w:id="23" w:author="Chiem Stevens" w:date="2021-03-09T15:46:00Z">
        <w:r w:rsidRPr="00020332">
          <w:rPr>
            <w:lang w:val="nl-NL"/>
          </w:rPr>
          <w:t>het privé</w:t>
        </w:r>
      </w:ins>
      <w:ins w:id="24" w:author="Chiem Stevens" w:date="2021-03-09T15:44:00Z">
        <w:r w:rsidRPr="00020332">
          <w:rPr>
            <w:lang w:val="nl-NL"/>
          </w:rPr>
          <w:t xml:space="preserve"> netwerk bevindt. Het voegt een extra beveiligingslaa</w:t>
        </w:r>
      </w:ins>
      <w:ins w:id="25" w:author="Chiem Stevens" w:date="2021-03-09T15:45:00Z">
        <w:r w:rsidRPr="00020332">
          <w:rPr>
            <w:lang w:val="nl-NL"/>
          </w:rPr>
          <w:t>g toe om de gevoelige gegevens die op interne netwerken zijn opgeslagen te beschermen door firewalls te gebruiken om verkeer te filteren.</w:t>
        </w:r>
      </w:ins>
      <w:ins w:id="26" w:author="Chiem Stevens" w:date="2021-03-09T15:55:00Z">
        <w:r w:rsidR="00277A88" w:rsidRPr="00020332">
          <w:rPr>
            <w:lang w:val="nl-NL"/>
          </w:rPr>
          <w:t xml:space="preserve"> </w:t>
        </w:r>
      </w:ins>
      <w:ins w:id="27" w:author="Chiem Stevens" w:date="2021-03-09T15:53:00Z">
        <w:r w:rsidR="00277A88" w:rsidRPr="00020332">
          <w:rPr>
            <w:lang w:val="nl-NL"/>
          </w:rPr>
          <w:t xml:space="preserve">Het LAN/WiFi netwerk is bedoeld voor apparaten zoals telefoons en laptops die </w:t>
        </w:r>
      </w:ins>
      <w:ins w:id="28" w:author="Chiem Stevens" w:date="2021-03-09T15:54:00Z">
        <w:r w:rsidR="00277A88" w:rsidRPr="00020332">
          <w:rPr>
            <w:lang w:val="nl-NL"/>
          </w:rPr>
          <w:t>draadloos met het netwerk willen verbinden.</w:t>
        </w:r>
      </w:ins>
      <w:ins w:id="29" w:author="Chiem Stevens" w:date="2021-03-09T15:55:00Z">
        <w:r w:rsidR="00277A88" w:rsidRPr="00020332">
          <w:rPr>
            <w:lang w:val="nl-NL"/>
          </w:rPr>
          <w:t xml:space="preserve"> </w:t>
        </w:r>
      </w:ins>
      <w:ins w:id="30" w:author="Chiem Stevens" w:date="2021-03-09T15:54:00Z">
        <w:r w:rsidR="00277A88" w:rsidRPr="00020332">
          <w:rPr>
            <w:lang w:val="nl-NL"/>
          </w:rPr>
          <w:t>Het Utility netwerk is bedoeld voor alle hosts waarmee de</w:t>
        </w:r>
      </w:ins>
      <w:ins w:id="31" w:author="Chiem Stevens" w:date="2021-03-09T15:55:00Z">
        <w:r w:rsidR="00277A88" w:rsidRPr="00020332">
          <w:rPr>
            <w:lang w:val="nl-NL"/>
          </w:rPr>
          <w:t xml:space="preserve">vices in het LAN/WiFi netwerk beheerd kunnen worden. Het Utility netwerk is alleen vanaf het internet/ Avans netwerk bereikbaar via de DMZ. </w:t>
        </w:r>
      </w:ins>
    </w:p>
    <w:p w14:paraId="5C251E4E" w14:textId="33FBFC28" w:rsidR="00277A88" w:rsidRPr="00020332" w:rsidRDefault="001E446D" w:rsidP="00175303">
      <w:pPr>
        <w:rPr>
          <w:ins w:id="32" w:author="Chiem Stevens" w:date="2021-03-09T15:47:00Z"/>
          <w:lang w:val="nl-NL"/>
        </w:rPr>
      </w:pPr>
      <w:ins w:id="33" w:author="Chiem Stevens" w:date="2021-03-09T16:01:00Z">
        <w:r w:rsidRPr="00020332">
          <w:rPr>
            <w:lang w:val="nl-NL"/>
          </w:rPr>
          <w:t xml:space="preserve">Het netwerk bevat is ingericht volgens secure-by-design principes. Zo </w:t>
        </w:r>
      </w:ins>
      <w:r w:rsidR="00E81B3E" w:rsidRPr="00020332">
        <w:rPr>
          <w:lang w:val="nl-NL"/>
        </w:rPr>
        <w:t>bevindt</w:t>
      </w:r>
      <w:ins w:id="34" w:author="Chiem Stevens" w:date="2021-03-09T16:02:00Z">
        <w:r w:rsidRPr="00020332">
          <w:rPr>
            <w:lang w:val="nl-NL"/>
          </w:rPr>
          <w:t xml:space="preserve"> er een DMZ tussen</w:t>
        </w:r>
        <w:r w:rsidR="000E3743" w:rsidRPr="00020332">
          <w:rPr>
            <w:lang w:val="nl-NL"/>
          </w:rPr>
          <w:t xml:space="preserve"> </w:t>
        </w:r>
        <w:r w:rsidR="00A723A4" w:rsidRPr="00020332">
          <w:rPr>
            <w:lang w:val="nl-NL"/>
          </w:rPr>
          <w:t>het intern</w:t>
        </w:r>
      </w:ins>
      <w:ins w:id="35" w:author="Chiem Stevens" w:date="2021-03-09T16:03:00Z">
        <w:r w:rsidR="00A723A4" w:rsidRPr="00020332">
          <w:rPr>
            <w:lang w:val="nl-NL"/>
          </w:rPr>
          <w:t>et en het SENDLAB netwerk, dit voegt een extra beveiligingslaag toe. Ook worden apparaten op het LAN/ WiFi netwerk beheerd vanaf het Utility netwerk</w:t>
        </w:r>
      </w:ins>
      <w:ins w:id="36" w:author="Chiem Stevens" w:date="2021-03-09T16:04:00Z">
        <w:r w:rsidR="00A723A4" w:rsidRPr="00020332">
          <w:rPr>
            <w:lang w:val="nl-NL"/>
          </w:rPr>
          <w:t>. Hierdoor is het niet mogelijk voor een gebruiker van het WiFi om andere apparaten op het netwerk in te zien. Doordat</w:t>
        </w:r>
      </w:ins>
      <w:ins w:id="37" w:author="Chiem Stevens" w:date="2021-03-09T16:05:00Z">
        <w:r w:rsidR="00A723A4" w:rsidRPr="00020332">
          <w:rPr>
            <w:lang w:val="nl-NL"/>
          </w:rPr>
          <w:t xml:space="preserve"> er een gateway is geplaats tussen de TSLR en het internet is het ook niet mogelijk om de TSLR vanaf buiten het Avans netwerk te benaderen. </w:t>
        </w:r>
      </w:ins>
    </w:p>
    <w:p w14:paraId="2370EDE8" w14:textId="06A72AB5" w:rsidR="006134BD" w:rsidRPr="00020332" w:rsidRDefault="00277A88" w:rsidP="006134BD">
      <w:pPr>
        <w:rPr>
          <w:b/>
          <w:bCs/>
          <w:lang w:val="nl-NL"/>
        </w:rPr>
      </w:pPr>
      <w:ins w:id="38" w:author="Chiem Stevens" w:date="2021-03-09T15:47:00Z">
        <w:r w:rsidRPr="00020332">
          <w:rPr>
            <w:lang w:val="nl-NL"/>
          </w:rPr>
          <w:t>De probleemstelling luidt: Er dient een netwerk gerealiseerd te worden dat veilig is en het verkeer adequaat routeert en de benodigde diensten levert.</w:t>
        </w:r>
      </w:ins>
      <w:ins w:id="39" w:author="Chiem Stevens" w:date="2021-03-09T16:06:00Z">
        <w:r w:rsidR="00A723A4" w:rsidRPr="00020332">
          <w:rPr>
            <w:lang w:val="nl-NL"/>
          </w:rPr>
          <w:t xml:space="preserve"> Vanuit deze probleemstelling is de volgende hoofdvraag geformuleerd: </w:t>
        </w:r>
        <w:r w:rsidR="00A723A4" w:rsidRPr="00020332">
          <w:rPr>
            <w:b/>
            <w:bCs/>
            <w:lang w:val="nl-NL"/>
          </w:rPr>
          <w:t xml:space="preserve">Hoe kan er een netwerk gerealiseerd worden dat </w:t>
        </w:r>
        <w:r w:rsidR="006134BD" w:rsidRPr="00020332">
          <w:rPr>
            <w:b/>
            <w:bCs/>
            <w:lang w:val="nl-NL"/>
          </w:rPr>
          <w:t xml:space="preserve">veilig is </w:t>
        </w:r>
      </w:ins>
      <w:ins w:id="40" w:author="Chiem Stevens" w:date="2021-03-09T16:07:00Z">
        <w:r w:rsidR="006134BD" w:rsidRPr="00020332">
          <w:rPr>
            <w:b/>
            <w:bCs/>
            <w:lang w:val="nl-NL"/>
          </w:rPr>
          <w:t>en de benodigde diensten levert</w:t>
        </w:r>
      </w:ins>
      <w:ins w:id="41" w:author="Chiem Stevens" w:date="2021-03-09T16:11:00Z">
        <w:r w:rsidR="006134BD" w:rsidRPr="00020332">
          <w:rPr>
            <w:b/>
            <w:bCs/>
            <w:lang w:val="nl-NL"/>
          </w:rPr>
          <w:t xml:space="preserve"> terwijl het verkeer adequaat gerouteerd wordt</w:t>
        </w:r>
      </w:ins>
      <w:ins w:id="42" w:author="Chiem Stevens" w:date="2021-03-09T16:07:00Z">
        <w:r w:rsidR="006134BD" w:rsidRPr="00020332">
          <w:rPr>
            <w:b/>
            <w:bCs/>
            <w:lang w:val="nl-NL"/>
          </w:rPr>
          <w:t xml:space="preserve">. </w:t>
        </w:r>
      </w:ins>
      <w:r w:rsidR="006134BD" w:rsidRPr="00020332">
        <w:rPr>
          <w:lang w:val="nl-NL"/>
        </w:rPr>
        <w:t>De doelstellingen die</w:t>
      </w:r>
      <w:r w:rsidR="00E83254" w:rsidRPr="00020332">
        <w:rPr>
          <w:lang w:val="nl-NL"/>
        </w:rPr>
        <w:t xml:space="preserve"> na het project behaald willen worden zijn:</w:t>
      </w:r>
    </w:p>
    <w:p w14:paraId="78A1028C" w14:textId="56BB730E" w:rsidR="00E83254" w:rsidRPr="00020332" w:rsidRDefault="00E83254" w:rsidP="00E83254">
      <w:pPr>
        <w:pStyle w:val="Lijstalinea"/>
        <w:numPr>
          <w:ilvl w:val="0"/>
          <w:numId w:val="25"/>
        </w:numPr>
        <w:rPr>
          <w:lang w:val="nl-NL"/>
        </w:rPr>
      </w:pPr>
      <w:r w:rsidRPr="00020332">
        <w:rPr>
          <w:lang w:val="nl-NL"/>
        </w:rPr>
        <w:t>Een gateway die verbonden is met het thuis/ Avans netwerk.</w:t>
      </w:r>
    </w:p>
    <w:p w14:paraId="7039CC81" w14:textId="18787834" w:rsidR="00E83254" w:rsidRPr="00020332" w:rsidRDefault="00E83254" w:rsidP="00E83254">
      <w:pPr>
        <w:pStyle w:val="Lijstalinea"/>
        <w:numPr>
          <w:ilvl w:val="0"/>
          <w:numId w:val="25"/>
        </w:numPr>
        <w:rPr>
          <w:lang w:val="nl-NL"/>
        </w:rPr>
      </w:pPr>
      <w:r w:rsidRPr="00020332">
        <w:rPr>
          <w:lang w:val="nl-NL"/>
        </w:rPr>
        <w:t>De TSLR verbindt met de gateway en kan diskless opstarten</w:t>
      </w:r>
    </w:p>
    <w:p w14:paraId="60A819D0" w14:textId="7900A053" w:rsidR="00E83254" w:rsidRPr="00020332" w:rsidRDefault="00E83254" w:rsidP="00E83254">
      <w:pPr>
        <w:pStyle w:val="Lijstalinea"/>
        <w:numPr>
          <w:ilvl w:val="0"/>
          <w:numId w:val="25"/>
        </w:numPr>
        <w:rPr>
          <w:lang w:val="nl-NL"/>
        </w:rPr>
      </w:pPr>
      <w:r w:rsidRPr="00020332">
        <w:rPr>
          <w:lang w:val="nl-NL"/>
        </w:rPr>
        <w:t xml:space="preserve">Internet op sub-netwerken verloopt via de gateway. </w:t>
      </w:r>
    </w:p>
    <w:p w14:paraId="2813893D" w14:textId="154E354F" w:rsidR="00E83254" w:rsidRPr="00020332" w:rsidRDefault="00E83254" w:rsidP="00E83254">
      <w:pPr>
        <w:pStyle w:val="Lijstalinea"/>
        <w:numPr>
          <w:ilvl w:val="0"/>
          <w:numId w:val="25"/>
        </w:numPr>
        <w:rPr>
          <w:lang w:val="nl-NL"/>
        </w:rPr>
      </w:pPr>
      <w:r w:rsidRPr="00020332">
        <w:rPr>
          <w:lang w:val="nl-NL"/>
        </w:rPr>
        <w:t xml:space="preserve">Secure-by-design aspecten zijn toegepast in het netwerk. </w:t>
      </w:r>
    </w:p>
    <w:p w14:paraId="745FD211" w14:textId="561E22F1" w:rsidR="00E83254" w:rsidRPr="00020332" w:rsidRDefault="00E83254" w:rsidP="00E83254">
      <w:pPr>
        <w:pStyle w:val="Lijstalinea"/>
        <w:numPr>
          <w:ilvl w:val="0"/>
          <w:numId w:val="25"/>
        </w:numPr>
        <w:rPr>
          <w:lang w:val="nl-NL"/>
        </w:rPr>
      </w:pPr>
      <w:r w:rsidRPr="00020332">
        <w:rPr>
          <w:lang w:val="nl-NL"/>
        </w:rPr>
        <w:t xml:space="preserve">Firewall regels zijn geïmplementeerd. </w:t>
      </w:r>
    </w:p>
    <w:p w14:paraId="5D2F5270" w14:textId="14FE2DC0" w:rsidR="00E83254" w:rsidRPr="00020332" w:rsidRDefault="00E83254" w:rsidP="00E83254">
      <w:pPr>
        <w:rPr>
          <w:lang w:val="nl-NL"/>
        </w:rPr>
      </w:pPr>
      <w:r w:rsidRPr="00020332">
        <w:rPr>
          <w:lang w:val="nl-NL"/>
        </w:rPr>
        <w:lastRenderedPageBreak/>
        <w:t>De deelvragen die bij deze doelstellingen horen:</w:t>
      </w:r>
    </w:p>
    <w:p w14:paraId="762DD43F" w14:textId="1DC2CB2E" w:rsidR="00E83254" w:rsidRPr="00020332" w:rsidRDefault="00E83254" w:rsidP="00E83254">
      <w:pPr>
        <w:pStyle w:val="Lijstalinea"/>
        <w:numPr>
          <w:ilvl w:val="0"/>
          <w:numId w:val="25"/>
        </w:numPr>
        <w:rPr>
          <w:lang w:val="nl-NL"/>
        </w:rPr>
      </w:pPr>
      <w:r w:rsidRPr="00020332">
        <w:rPr>
          <w:lang w:val="nl-NL"/>
        </w:rPr>
        <w:t xml:space="preserve">Hoe wordt een raspberry pi verbonden met het internet? </w:t>
      </w:r>
    </w:p>
    <w:p w14:paraId="54F974A2" w14:textId="3AC53976" w:rsidR="00E83254" w:rsidRPr="00020332" w:rsidRDefault="00E83254" w:rsidP="00E83254">
      <w:pPr>
        <w:pStyle w:val="Lijstalinea"/>
        <w:numPr>
          <w:ilvl w:val="0"/>
          <w:numId w:val="25"/>
        </w:numPr>
        <w:rPr>
          <w:lang w:val="nl-NL"/>
        </w:rPr>
      </w:pPr>
      <w:r w:rsidRPr="00020332">
        <w:rPr>
          <w:lang w:val="nl-NL"/>
        </w:rPr>
        <w:t>Hoe werkt de communicatie tussen twee raspberry pi’s via een ethernet kabel?</w:t>
      </w:r>
    </w:p>
    <w:p w14:paraId="334E91A9" w14:textId="71DB126E" w:rsidR="00E83254" w:rsidRPr="00020332" w:rsidRDefault="00E83254" w:rsidP="00E83254">
      <w:pPr>
        <w:pStyle w:val="Lijstalinea"/>
        <w:numPr>
          <w:ilvl w:val="0"/>
          <w:numId w:val="25"/>
        </w:numPr>
        <w:rPr>
          <w:lang w:val="nl-NL"/>
        </w:rPr>
      </w:pPr>
      <w:r w:rsidRPr="00020332">
        <w:rPr>
          <w:lang w:val="nl-NL"/>
        </w:rPr>
        <w:t>Hoe start een raspberry pi op zonder opslag, via het netwerk?</w:t>
      </w:r>
    </w:p>
    <w:p w14:paraId="7C5F0230" w14:textId="3DA5E66E" w:rsidR="00E83254" w:rsidRPr="00020332" w:rsidRDefault="00E83254" w:rsidP="00E83254">
      <w:pPr>
        <w:pStyle w:val="Lijstalinea"/>
        <w:numPr>
          <w:ilvl w:val="0"/>
          <w:numId w:val="25"/>
        </w:numPr>
        <w:rPr>
          <w:lang w:val="nl-NL"/>
        </w:rPr>
      </w:pPr>
      <w:r w:rsidRPr="00020332">
        <w:rPr>
          <w:lang w:val="nl-NL"/>
        </w:rPr>
        <w:t xml:space="preserve">Wat is er nodig om een internet connectie te verkrijgen op de TSLR. </w:t>
      </w:r>
    </w:p>
    <w:p w14:paraId="2085D9E9" w14:textId="5817F0DA" w:rsidR="00E83254" w:rsidRPr="00020332" w:rsidRDefault="00E83254" w:rsidP="00E83254">
      <w:pPr>
        <w:pStyle w:val="Lijstalinea"/>
        <w:numPr>
          <w:ilvl w:val="0"/>
          <w:numId w:val="25"/>
        </w:numPr>
        <w:rPr>
          <w:lang w:val="nl-NL"/>
        </w:rPr>
      </w:pPr>
      <w:r w:rsidRPr="00020332">
        <w:rPr>
          <w:lang w:val="nl-NL"/>
        </w:rPr>
        <w:t xml:space="preserve">Welke secure-by-design aspecten zijn er te vinden in het netwerk? </w:t>
      </w:r>
    </w:p>
    <w:p w14:paraId="7BFC2DA9" w14:textId="736FA481" w:rsidR="0080174D" w:rsidRPr="00020332" w:rsidRDefault="00E83254" w:rsidP="00F80A50">
      <w:pPr>
        <w:pStyle w:val="Lijstalinea"/>
        <w:numPr>
          <w:ilvl w:val="0"/>
          <w:numId w:val="25"/>
        </w:numPr>
        <w:rPr>
          <w:lang w:val="nl-NL"/>
        </w:rPr>
      </w:pPr>
      <w:r w:rsidRPr="00020332">
        <w:rPr>
          <w:lang w:val="nl-NL"/>
        </w:rPr>
        <w:t xml:space="preserve">Welke </w:t>
      </w:r>
      <w:r w:rsidR="00A2586D" w:rsidRPr="00020332">
        <w:rPr>
          <w:lang w:val="nl-NL"/>
        </w:rPr>
        <w:t xml:space="preserve">firewall regels dienen er te worden opgesteld. </w:t>
      </w:r>
    </w:p>
    <w:p w14:paraId="3B42F7D9" w14:textId="5208642E" w:rsidR="0080174D" w:rsidRPr="00020332" w:rsidRDefault="0080174D" w:rsidP="00175303">
      <w:pPr>
        <w:rPr>
          <w:lang w:val="nl-NL"/>
        </w:rPr>
      </w:pPr>
      <w:r w:rsidRPr="00020332">
        <w:rPr>
          <w:lang w:val="nl-NL"/>
        </w:rPr>
        <w:br w:type="page"/>
      </w:r>
    </w:p>
    <w:p w14:paraId="6C54CC0B" w14:textId="58AEA94C" w:rsidR="0080174D" w:rsidRPr="00020332" w:rsidRDefault="0080174D" w:rsidP="00F80A50">
      <w:pPr>
        <w:pStyle w:val="Kop1"/>
        <w:rPr>
          <w:rFonts w:ascii="Times New Roman" w:eastAsia="Times New Roman" w:hAnsi="Times New Roman" w:cs="Times New Roman"/>
          <w:sz w:val="24"/>
          <w:szCs w:val="24"/>
          <w:lang w:val="nl-NL"/>
        </w:rPr>
      </w:pPr>
      <w:bookmarkStart w:id="43" w:name="_Toc66626388"/>
      <w:r w:rsidRPr="00020332">
        <w:rPr>
          <w:rFonts w:eastAsia="Times New Roman"/>
          <w:lang w:val="nl-NL"/>
        </w:rPr>
        <w:lastRenderedPageBreak/>
        <w:t>Projectresultaat</w:t>
      </w:r>
      <w:bookmarkEnd w:id="43"/>
    </w:p>
    <w:p w14:paraId="6400816A" w14:textId="1A80E6D8"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 xml:space="preserve">Aan het eind van het project is er een </w:t>
      </w:r>
      <w:r w:rsidR="00E81B3E" w:rsidRPr="00F80A50">
        <w:rPr>
          <w:rFonts w:eastAsia="Times New Roman" w:cstheme="minorHAnsi"/>
          <w:color w:val="000000"/>
          <w:sz w:val="24"/>
          <w:szCs w:val="24"/>
          <w:lang w:val="nl-NL" w:eastAsia="en-NL"/>
        </w:rPr>
        <w:t>nieuw</w:t>
      </w:r>
      <w:r w:rsidRPr="00F80A50">
        <w:rPr>
          <w:rFonts w:eastAsia="Times New Roman" w:cstheme="minorHAnsi"/>
          <w:color w:val="000000"/>
          <w:sz w:val="24"/>
          <w:szCs w:val="24"/>
          <w:lang w:val="nl-NL" w:eastAsia="en-NL"/>
        </w:rPr>
        <w:t xml:space="preserve"> netwerk gerealiseerd voor het SENDLAB. Het netwerk bestaat uit twee raspberry pi’s (de gateway en de TSLR) die verbonden zijn met een ethernet kabel. De gateway zorgt voor de verbinding tussen het </w:t>
      </w:r>
      <w:r w:rsidRPr="00020332">
        <w:rPr>
          <w:rFonts w:eastAsia="Times New Roman" w:cstheme="minorHAnsi"/>
          <w:color w:val="000000"/>
          <w:sz w:val="24"/>
          <w:szCs w:val="24"/>
          <w:lang w:val="nl-NL" w:eastAsia="en-NL"/>
        </w:rPr>
        <w:t>SENDLAB</w:t>
      </w:r>
      <w:r w:rsidRPr="00F80A50">
        <w:rPr>
          <w:rFonts w:eastAsia="Times New Roman" w:cstheme="minorHAnsi"/>
          <w:color w:val="000000"/>
          <w:sz w:val="24"/>
          <w:szCs w:val="24"/>
          <w:lang w:val="nl-NL" w:eastAsia="en-NL"/>
        </w:rPr>
        <w:t xml:space="preserve"> netwerk en het Avans netwerk. De TSLR is een raspberry pi waar verschillende </w:t>
      </w:r>
      <w:r w:rsidRPr="00020332">
        <w:rPr>
          <w:rFonts w:eastAsia="Times New Roman" w:cstheme="minorHAnsi"/>
          <w:color w:val="000000"/>
          <w:sz w:val="24"/>
          <w:szCs w:val="24"/>
          <w:lang w:val="nl-NL" w:eastAsia="en-NL"/>
        </w:rPr>
        <w:t>sub netwerken</w:t>
      </w:r>
      <w:r w:rsidRPr="00F80A50">
        <w:rPr>
          <w:rFonts w:eastAsia="Times New Roman" w:cstheme="minorHAnsi"/>
          <w:color w:val="000000"/>
          <w:sz w:val="24"/>
          <w:szCs w:val="24"/>
          <w:lang w:val="nl-NL" w:eastAsia="en-NL"/>
        </w:rPr>
        <w:t xml:space="preserve"> op draaien. Het is mogelijk om met een telefoon/ laptop te verbinden met het SENDLAB (LAN/ WIFI) netwerk, ook kunnen andere apparaten verbinden met het Utility </w:t>
      </w:r>
      <w:r w:rsidRPr="00020332">
        <w:rPr>
          <w:rFonts w:eastAsia="Times New Roman" w:cstheme="minorHAnsi"/>
          <w:color w:val="000000"/>
          <w:sz w:val="24"/>
          <w:szCs w:val="24"/>
          <w:lang w:val="nl-NL" w:eastAsia="en-NL"/>
        </w:rPr>
        <w:t>sub netwerk</w:t>
      </w:r>
      <w:r w:rsidRPr="00F80A50">
        <w:rPr>
          <w:rFonts w:eastAsia="Times New Roman" w:cstheme="minorHAnsi"/>
          <w:color w:val="000000"/>
          <w:sz w:val="24"/>
          <w:szCs w:val="24"/>
          <w:lang w:val="nl-NL" w:eastAsia="en-NL"/>
        </w:rPr>
        <w:t>. </w:t>
      </w:r>
    </w:p>
    <w:p w14:paraId="0271BAFE" w14:textId="77777777" w:rsidR="00F80A50" w:rsidRPr="00F80A50" w:rsidRDefault="00F80A50" w:rsidP="00F80A50">
      <w:pPr>
        <w:spacing w:after="0" w:line="240" w:lineRule="auto"/>
        <w:rPr>
          <w:rFonts w:eastAsia="Times New Roman" w:cstheme="minorHAnsi"/>
          <w:sz w:val="24"/>
          <w:szCs w:val="24"/>
          <w:lang w:val="nl-NL" w:eastAsia="en-NL"/>
        </w:rPr>
      </w:pPr>
    </w:p>
    <w:p w14:paraId="601F62EF"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Om aan te tonen wat het netwerk wel en niet moet kunnen doen is er gekozen om een MoSCoW lijst op te stellen. </w:t>
      </w:r>
    </w:p>
    <w:p w14:paraId="2F2361AA" w14:textId="77777777" w:rsidR="00F80A50" w:rsidRPr="00F80A50" w:rsidRDefault="00F80A50" w:rsidP="00F80A50">
      <w:pPr>
        <w:spacing w:after="0" w:line="240" w:lineRule="auto"/>
        <w:rPr>
          <w:rFonts w:eastAsia="Times New Roman" w:cstheme="minorHAnsi"/>
          <w:sz w:val="24"/>
          <w:szCs w:val="24"/>
          <w:lang w:val="nl-NL" w:eastAsia="en-NL"/>
        </w:rPr>
      </w:pPr>
    </w:p>
    <w:tbl>
      <w:tblPr>
        <w:tblW w:w="0" w:type="auto"/>
        <w:tblCellMar>
          <w:top w:w="15" w:type="dxa"/>
          <w:left w:w="15" w:type="dxa"/>
          <w:bottom w:w="15" w:type="dxa"/>
          <w:right w:w="15" w:type="dxa"/>
        </w:tblCellMar>
        <w:tblLook w:val="04A0" w:firstRow="1" w:lastRow="0" w:firstColumn="1" w:lastColumn="0" w:noHBand="0" w:noVBand="1"/>
      </w:tblPr>
      <w:tblGrid>
        <w:gridCol w:w="5860"/>
        <w:gridCol w:w="706"/>
        <w:gridCol w:w="871"/>
        <w:gridCol w:w="762"/>
        <w:gridCol w:w="807"/>
      </w:tblGrid>
      <w:tr w:rsidR="00F80A50" w:rsidRPr="00F80A50" w14:paraId="78ADE519"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68461"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Naam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18456"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E9DE7"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AC6569"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Could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B335B"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Won’t</w:t>
            </w:r>
          </w:p>
        </w:tc>
      </w:tr>
      <w:tr w:rsidR="00F80A50" w:rsidRPr="00F80A50" w14:paraId="6F577586"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AF561"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Het netwerk wordt gemaakt met twee raspberry pi’s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46978" w14:textId="3D442228"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F1BA0"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3ACDA"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B1E55"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71C5561F" w14:textId="77777777" w:rsidTr="00F80A5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9447CEF"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Gateway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3799BFE"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B621779"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2B3946"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4114BD"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76BF5CFC"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5DDB2"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Netwerk bevat een gateway.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6C803" w14:textId="02403C53"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3E677"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2D5919"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FBCEC"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23F2AD13"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F29AF"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Gateway routeert inkomend internetverkeer naar SENDLAB netwerk.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ED50C" w14:textId="25AC28B6"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00939"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E9DB6"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505F8"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4897B16A"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66B4C" w14:textId="72D2F685"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 xml:space="preserve">Gateway opereert als DNS server om </w:t>
            </w:r>
            <w:r w:rsidR="00E81B3E" w:rsidRPr="00F80A50">
              <w:rPr>
                <w:rFonts w:eastAsia="Times New Roman" w:cstheme="minorHAnsi"/>
                <w:color w:val="000000"/>
                <w:sz w:val="24"/>
                <w:szCs w:val="24"/>
                <w:lang w:val="nl-NL" w:eastAsia="en-NL"/>
              </w:rPr>
              <w:t>Tl’s</w:t>
            </w:r>
            <w:r w:rsidRPr="00F80A50">
              <w:rPr>
                <w:rFonts w:eastAsia="Times New Roman" w:cstheme="minorHAnsi"/>
                <w:color w:val="000000"/>
                <w:sz w:val="24"/>
                <w:szCs w:val="24"/>
                <w:lang w:val="nl-NL" w:eastAsia="en-NL"/>
              </w:rPr>
              <w:t xml:space="preserve"> te gebruiken in SENDLAB netwerk.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AF21B2" w14:textId="46F20700"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AC7066"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0BE83"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9900A"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332FB86B"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E0AFE"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Gateway opereert als DHCP server om ip adressen uit te delen aan de rest van het SENDLAB netwerk.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8AA29" w14:textId="724C08C4"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4B258"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AD6CC"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F4179"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0A5F2901"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2A535"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Gateway maakt gebruik van een firewall regels om niet toegestaan internet verkeer te blokkeren.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8AEE7" w14:textId="1BE48A91"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ACD26"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4D271D"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4433"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01BF8032"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4C1FC"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De gateway maakt gebruik van NAT om het SENDLAB netwerk toegang te geven tot het internet.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2CA58" w14:textId="2BBBFD00"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97E17"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71650"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6FF2BA"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1A47B33B" w14:textId="77777777" w:rsidTr="00F80A50">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A5C19A"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TSLR</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400F6B5"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054C5B"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A4F0749"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4D77F9E"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368F4ABD"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B3A850" w14:textId="3728553F"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Netwerk bevat een TSLR (</w:t>
            </w:r>
            <w:r w:rsidR="00E81B3E" w:rsidRPr="00F80A50">
              <w:rPr>
                <w:rFonts w:eastAsia="Times New Roman" w:cstheme="minorHAnsi"/>
                <w:color w:val="000000"/>
                <w:sz w:val="24"/>
                <w:szCs w:val="24"/>
                <w:lang w:val="nl-NL" w:eastAsia="en-NL"/>
              </w:rPr>
              <w:t>Thin</w:t>
            </w:r>
            <w:r w:rsidRPr="00F80A50">
              <w:rPr>
                <w:rFonts w:eastAsia="Times New Roman" w:cstheme="minorHAnsi"/>
                <w:color w:val="000000"/>
                <w:sz w:val="24"/>
                <w:szCs w:val="24"/>
                <w:lang w:val="nl-NL" w:eastAsia="en-NL"/>
              </w:rPr>
              <w:t xml:space="preserve"> server </w:t>
            </w:r>
            <w:r w:rsidR="00E81B3E" w:rsidRPr="00F80A50">
              <w:rPr>
                <w:rFonts w:eastAsia="Times New Roman" w:cstheme="minorHAnsi"/>
                <w:color w:val="000000"/>
                <w:sz w:val="24"/>
                <w:szCs w:val="24"/>
                <w:lang w:val="nl-NL" w:eastAsia="en-NL"/>
              </w:rPr>
              <w:t>Linux</w:t>
            </w:r>
            <w:r w:rsidRPr="00F80A50">
              <w:rPr>
                <w:rFonts w:eastAsia="Times New Roman" w:cstheme="minorHAnsi"/>
                <w:color w:val="000000"/>
                <w:sz w:val="24"/>
                <w:szCs w:val="24"/>
                <w:lang w:val="nl-NL" w:eastAsia="en-NL"/>
              </w:rPr>
              <w:t xml:space="preserve"> router)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CE2A6" w14:textId="4213AB75"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FCF20"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9C9C8"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EB83F"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1455A1CD"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30642"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TSLR bevat geen opslag (diskless).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3E465" w14:textId="7373FDBC"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DEF66"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60DCC"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C1A9B"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07D2FAF4"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E1C2"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TSLR moet kunnen opstarten via het netwerk (gateway).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DD905D" w14:textId="1C13B3BE"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8252A"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8CE2"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477EAA"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0892D905"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2926"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De TSLR realiseert een DWZ.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216DB9" w14:textId="392D27D2"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B20A8"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A0ADB1"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41EEA"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0EB2F82B"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C3869"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De TSLR realiseert een LAN Wifi.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CD255" w14:textId="5EDBAC16"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FDF0"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53D227"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20692"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5CCAD4F0"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E7371B"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De TSLR realiseert een Utility subnet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9C419" w14:textId="528553F9"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4E340"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EFBE0"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169F7" w14:textId="77777777" w:rsidR="00F80A50" w:rsidRPr="00F80A50" w:rsidRDefault="00F80A50" w:rsidP="00F80A50">
            <w:pPr>
              <w:spacing w:after="0" w:line="240" w:lineRule="auto"/>
              <w:rPr>
                <w:rFonts w:eastAsia="Times New Roman" w:cstheme="minorHAnsi"/>
                <w:sz w:val="24"/>
                <w:szCs w:val="24"/>
                <w:lang w:val="nl-NL" w:eastAsia="en-NL"/>
              </w:rPr>
            </w:pPr>
          </w:p>
        </w:tc>
      </w:tr>
      <w:tr w:rsidR="00F80A50" w:rsidRPr="00F80A50" w14:paraId="0A5E9E51" w14:textId="77777777" w:rsidTr="00F80A5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7DB78" w14:textId="77777777" w:rsidR="00F80A50" w:rsidRPr="00F80A50" w:rsidRDefault="00F80A50"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Het netwerk bevat een intrusion detection system (IDS)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7F90"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95941" w14:textId="1429864B" w:rsidR="00F80A50" w:rsidRPr="00F80A50" w:rsidRDefault="00E81B3E" w:rsidP="00F80A50">
            <w:pPr>
              <w:spacing w:after="0" w:line="240" w:lineRule="auto"/>
              <w:rPr>
                <w:rFonts w:eastAsia="Times New Roman" w:cstheme="minorHAnsi"/>
                <w:sz w:val="24"/>
                <w:szCs w:val="24"/>
                <w:lang w:val="nl-NL" w:eastAsia="en-NL"/>
              </w:rPr>
            </w:pPr>
            <w:r w:rsidRPr="00F80A50">
              <w:rPr>
                <w:rFonts w:eastAsia="Times New Roman" w:cstheme="minorHAnsi"/>
                <w:color w:val="000000"/>
                <w:sz w:val="24"/>
                <w:szCs w:val="24"/>
                <w:lang w:val="nl-NL" w:eastAsia="en-NL"/>
              </w:rPr>
              <w:t>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1F751" w14:textId="77777777" w:rsidR="00F80A50" w:rsidRPr="00F80A50" w:rsidRDefault="00F80A50" w:rsidP="00F80A50">
            <w:pPr>
              <w:spacing w:after="0" w:line="240" w:lineRule="auto"/>
              <w:rPr>
                <w:rFonts w:eastAsia="Times New Roman" w:cstheme="minorHAnsi"/>
                <w:sz w:val="24"/>
                <w:szCs w:val="24"/>
                <w:lang w:val="nl-NL" w:eastAsia="en-N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9C886" w14:textId="77777777" w:rsidR="00F80A50" w:rsidRPr="00F80A50" w:rsidRDefault="00F80A50" w:rsidP="00F80A50">
            <w:pPr>
              <w:spacing w:after="0" w:line="240" w:lineRule="auto"/>
              <w:rPr>
                <w:rFonts w:eastAsia="Times New Roman" w:cstheme="minorHAnsi"/>
                <w:sz w:val="24"/>
                <w:szCs w:val="24"/>
                <w:lang w:val="nl-NL" w:eastAsia="en-NL"/>
              </w:rPr>
            </w:pPr>
          </w:p>
        </w:tc>
      </w:tr>
    </w:tbl>
    <w:p w14:paraId="79285A45" w14:textId="77777777" w:rsidR="0080174D" w:rsidRPr="00020332" w:rsidRDefault="0080174D">
      <w:pPr>
        <w:rPr>
          <w:rFonts w:eastAsia="Times New Roman" w:cstheme="minorHAnsi"/>
          <w:color w:val="000000"/>
          <w:sz w:val="24"/>
          <w:szCs w:val="24"/>
          <w:lang w:val="nl-NL"/>
        </w:rPr>
      </w:pPr>
      <w:r w:rsidRPr="00020332">
        <w:rPr>
          <w:rFonts w:eastAsia="Times New Roman" w:cstheme="minorHAnsi"/>
          <w:color w:val="000000"/>
          <w:sz w:val="24"/>
          <w:szCs w:val="24"/>
          <w:lang w:val="nl-NL"/>
        </w:rPr>
        <w:br w:type="page"/>
      </w:r>
    </w:p>
    <w:p w14:paraId="0C24C1E7" w14:textId="132B249D" w:rsidR="0080174D" w:rsidRPr="00020332" w:rsidRDefault="0080174D" w:rsidP="0080174D">
      <w:pPr>
        <w:pStyle w:val="Kop1"/>
        <w:rPr>
          <w:rFonts w:ascii="Times New Roman" w:eastAsia="Times New Roman" w:hAnsi="Times New Roman" w:cs="Times New Roman"/>
          <w:sz w:val="24"/>
          <w:szCs w:val="24"/>
          <w:lang w:val="nl-NL"/>
        </w:rPr>
      </w:pPr>
      <w:bookmarkStart w:id="44" w:name="_Toc66626389"/>
      <w:commentRangeStart w:id="45"/>
      <w:r w:rsidRPr="00020332">
        <w:rPr>
          <w:rFonts w:eastAsia="Times New Roman"/>
          <w:lang w:val="nl-NL"/>
        </w:rPr>
        <w:lastRenderedPageBreak/>
        <w:t>Ontwerp </w:t>
      </w:r>
      <w:commentRangeEnd w:id="45"/>
      <w:r w:rsidR="00C75BEC" w:rsidRPr="00020332">
        <w:rPr>
          <w:rStyle w:val="Verwijzingopmerking"/>
          <w:rFonts w:asciiTheme="minorHAnsi" w:eastAsiaTheme="minorHAnsi" w:hAnsiTheme="minorHAnsi" w:cstheme="minorBidi"/>
          <w:color w:val="auto"/>
          <w:lang w:val="nl-NL"/>
        </w:rPr>
        <w:commentReference w:id="45"/>
      </w:r>
      <w:bookmarkEnd w:id="44"/>
    </w:p>
    <w:p w14:paraId="7B8083B3" w14:textId="3CC220D3"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Voor het vernieuwde </w:t>
      </w:r>
      <w:r w:rsidRPr="00020332">
        <w:rPr>
          <w:rFonts w:eastAsia="Times New Roman" w:cstheme="minorHAnsi"/>
          <w:color w:val="000000"/>
          <w:sz w:val="24"/>
          <w:szCs w:val="24"/>
          <w:lang w:val="nl-NL" w:eastAsia="en-NL"/>
        </w:rPr>
        <w:t>SENDLAB</w:t>
      </w:r>
      <w:r w:rsidRPr="00007942">
        <w:rPr>
          <w:rFonts w:eastAsia="Times New Roman" w:cstheme="minorHAnsi"/>
          <w:color w:val="000000"/>
          <w:sz w:val="24"/>
          <w:szCs w:val="24"/>
          <w:lang w:val="nl-NL" w:eastAsia="en-NL"/>
        </w:rPr>
        <w:t xml:space="preserve"> netwerk wat opgezet gaat worden in dit project is een ontwerp gemaak</w:t>
      </w:r>
      <w:r w:rsidRPr="00020332">
        <w:rPr>
          <w:rFonts w:eastAsia="Times New Roman" w:cstheme="minorHAnsi"/>
          <w:color w:val="000000"/>
          <w:sz w:val="24"/>
          <w:szCs w:val="24"/>
          <w:lang w:val="nl-NL" w:eastAsia="en-NL"/>
        </w:rPr>
        <w:t>t</w:t>
      </w:r>
      <w:r w:rsidRPr="00007942">
        <w:rPr>
          <w:rFonts w:eastAsia="Times New Roman" w:cstheme="minorHAnsi"/>
          <w:color w:val="000000"/>
          <w:sz w:val="24"/>
          <w:szCs w:val="24"/>
          <w:lang w:val="nl-NL" w:eastAsia="en-NL"/>
        </w:rPr>
        <w:t xml:space="preserve">. Een deel van dit ontwerp was al gegeven in de vorm van de netwerkarchitectuur voor het </w:t>
      </w:r>
      <w:r w:rsidRPr="00020332">
        <w:rPr>
          <w:rFonts w:eastAsia="Times New Roman" w:cstheme="minorHAnsi"/>
          <w:color w:val="000000"/>
          <w:sz w:val="24"/>
          <w:szCs w:val="24"/>
          <w:lang w:val="nl-NL" w:eastAsia="en-NL"/>
        </w:rPr>
        <w:t>SENDLAB</w:t>
      </w:r>
      <w:r w:rsidRPr="00007942">
        <w:rPr>
          <w:rFonts w:eastAsia="Times New Roman" w:cstheme="minorHAnsi"/>
          <w:color w:val="000000"/>
          <w:sz w:val="24"/>
          <w:szCs w:val="24"/>
          <w:lang w:val="nl-NL" w:eastAsia="en-NL"/>
        </w:rPr>
        <w:t xml:space="preserve"> netwerk, deze is onder het kopje architectuur overzicht te zien.</w:t>
      </w:r>
    </w:p>
    <w:p w14:paraId="0C4965F6" w14:textId="77777777" w:rsidR="00007942" w:rsidRPr="00007942" w:rsidRDefault="00007942" w:rsidP="00007942">
      <w:pPr>
        <w:spacing w:after="240" w:line="240" w:lineRule="auto"/>
        <w:rPr>
          <w:rFonts w:eastAsia="Times New Roman" w:cstheme="minorHAnsi"/>
          <w:sz w:val="24"/>
          <w:szCs w:val="24"/>
          <w:lang w:val="nl-NL" w:eastAsia="en-NL"/>
        </w:rPr>
      </w:pPr>
    </w:p>
    <w:p w14:paraId="76D952A0" w14:textId="7777777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b/>
          <w:bCs/>
          <w:color w:val="000000"/>
          <w:sz w:val="24"/>
          <w:szCs w:val="24"/>
          <w:lang w:val="nl-NL" w:eastAsia="en-NL"/>
        </w:rPr>
        <w:t>Architectuur overzicht</w:t>
      </w:r>
    </w:p>
    <w:p w14:paraId="0A43B02D" w14:textId="45FEB431"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Hieronder is de architectuur te zien die is ontworpen voor het </w:t>
      </w:r>
      <w:r w:rsidRPr="00020332">
        <w:rPr>
          <w:rFonts w:eastAsia="Times New Roman" w:cstheme="minorHAnsi"/>
          <w:color w:val="000000"/>
          <w:sz w:val="24"/>
          <w:szCs w:val="24"/>
          <w:lang w:val="nl-NL" w:eastAsia="en-NL"/>
        </w:rPr>
        <w:t>SENDLAB</w:t>
      </w:r>
      <w:r w:rsidRPr="00007942">
        <w:rPr>
          <w:rFonts w:eastAsia="Times New Roman" w:cstheme="minorHAnsi"/>
          <w:color w:val="000000"/>
          <w:sz w:val="24"/>
          <w:szCs w:val="24"/>
          <w:lang w:val="nl-NL" w:eastAsia="en-NL"/>
        </w:rPr>
        <w:t xml:space="preserve"> netwerk.</w:t>
      </w:r>
    </w:p>
    <w:p w14:paraId="61CA5F20" w14:textId="57F082C6" w:rsidR="00007942" w:rsidRPr="00007942" w:rsidRDefault="00007942" w:rsidP="00007942">
      <w:pPr>
        <w:spacing w:after="0" w:line="240" w:lineRule="auto"/>
        <w:rPr>
          <w:rFonts w:eastAsia="Times New Roman" w:cstheme="minorHAnsi"/>
          <w:sz w:val="24"/>
          <w:szCs w:val="24"/>
          <w:lang w:val="nl-NL" w:eastAsia="en-NL"/>
        </w:rPr>
      </w:pPr>
      <w:r w:rsidRPr="00020332">
        <w:rPr>
          <w:rFonts w:eastAsia="Times New Roman" w:cstheme="minorHAnsi"/>
          <w:noProof/>
          <w:color w:val="000000"/>
          <w:sz w:val="24"/>
          <w:szCs w:val="24"/>
          <w:bdr w:val="none" w:sz="0" w:space="0" w:color="auto" w:frame="1"/>
          <w:lang w:val="nl-NL" w:eastAsia="en-NL"/>
        </w:rPr>
        <w:drawing>
          <wp:inline distT="0" distB="0" distL="0" distR="0" wp14:anchorId="3E5978AC" wp14:editId="0C19E19A">
            <wp:extent cx="5731510" cy="3056255"/>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6255"/>
                    </a:xfrm>
                    <a:prstGeom prst="rect">
                      <a:avLst/>
                    </a:prstGeom>
                    <a:noFill/>
                    <a:ln>
                      <a:noFill/>
                    </a:ln>
                  </pic:spPr>
                </pic:pic>
              </a:graphicData>
            </a:graphic>
          </wp:inline>
        </w:drawing>
      </w:r>
    </w:p>
    <w:p w14:paraId="2BB031FB" w14:textId="7777777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In dit figuur zijn verschillende netwerk node’s te zien, deze worden hier verder toegelicht.</w:t>
      </w:r>
    </w:p>
    <w:p w14:paraId="217A3E7B" w14:textId="7F228077" w:rsidR="00007942" w:rsidRPr="00007942" w:rsidRDefault="00007942" w:rsidP="00007942">
      <w:pPr>
        <w:numPr>
          <w:ilvl w:val="0"/>
          <w:numId w:val="26"/>
        </w:numPr>
        <w:spacing w:after="0" w:line="240" w:lineRule="auto"/>
        <w:textAlignment w:val="baseline"/>
        <w:rPr>
          <w:rFonts w:eastAsia="Times New Roman" w:cstheme="minorHAnsi"/>
          <w:color w:val="000000"/>
          <w:sz w:val="24"/>
          <w:szCs w:val="24"/>
          <w:lang w:val="nl-NL" w:eastAsia="en-NL"/>
        </w:rPr>
      </w:pPr>
      <w:r w:rsidRPr="00007942">
        <w:rPr>
          <w:rFonts w:eastAsia="Times New Roman" w:cstheme="minorHAnsi"/>
          <w:color w:val="000000"/>
          <w:sz w:val="24"/>
          <w:szCs w:val="24"/>
          <w:lang w:val="nl-NL" w:eastAsia="en-NL"/>
        </w:rPr>
        <w:t xml:space="preserve">Gateway: De gateway van dit netwerk zorgt voor verbinding tussen het Avans netwerk/thuisnetwerk en het </w:t>
      </w:r>
      <w:r w:rsidRPr="00020332">
        <w:rPr>
          <w:rFonts w:eastAsia="Times New Roman" w:cstheme="minorHAnsi"/>
          <w:color w:val="000000"/>
          <w:sz w:val="24"/>
          <w:szCs w:val="24"/>
          <w:lang w:val="nl-NL" w:eastAsia="en-NL"/>
        </w:rPr>
        <w:t>SENDLAB</w:t>
      </w:r>
      <w:r w:rsidRPr="00007942">
        <w:rPr>
          <w:rFonts w:eastAsia="Times New Roman" w:cstheme="minorHAnsi"/>
          <w:color w:val="000000"/>
          <w:sz w:val="24"/>
          <w:szCs w:val="24"/>
          <w:lang w:val="nl-NL" w:eastAsia="en-NL"/>
        </w:rPr>
        <w:t xml:space="preserve"> netwerk. Hiernaast maakt de gateway het mogelijk om de TSLR diskless op te kunnen starten.</w:t>
      </w:r>
    </w:p>
    <w:p w14:paraId="72306343" w14:textId="227CC643" w:rsidR="00007942" w:rsidRPr="00020332" w:rsidRDefault="00007942" w:rsidP="00007942">
      <w:pPr>
        <w:numPr>
          <w:ilvl w:val="0"/>
          <w:numId w:val="26"/>
        </w:numPr>
        <w:spacing w:after="0" w:line="240" w:lineRule="auto"/>
        <w:textAlignment w:val="baseline"/>
        <w:rPr>
          <w:rFonts w:eastAsia="Times New Roman" w:cstheme="minorHAnsi"/>
          <w:color w:val="000000"/>
          <w:sz w:val="24"/>
          <w:szCs w:val="24"/>
          <w:lang w:val="nl-NL" w:eastAsia="en-NL"/>
        </w:rPr>
      </w:pPr>
      <w:r w:rsidRPr="00007942">
        <w:rPr>
          <w:rFonts w:eastAsia="Times New Roman" w:cstheme="minorHAnsi"/>
          <w:color w:val="000000"/>
          <w:sz w:val="24"/>
          <w:szCs w:val="24"/>
          <w:lang w:val="nl-NL" w:eastAsia="en-NL"/>
        </w:rPr>
        <w:t>TSLR: De Thin Server Linux Router gaat in dit netwerk het mogelijk maken om de verschillende subnet’s op te zetten. Deze subnet’s zijn de DMZ, LAN/LAN Wifi en Utility. Deze TSLR moet volledig diskless kunnen opereren. </w:t>
      </w:r>
    </w:p>
    <w:p w14:paraId="27CECC09" w14:textId="77777777" w:rsidR="00007942" w:rsidRPr="00007942" w:rsidRDefault="00007942" w:rsidP="00007942">
      <w:pPr>
        <w:numPr>
          <w:ilvl w:val="0"/>
          <w:numId w:val="26"/>
        </w:numPr>
        <w:spacing w:after="0" w:line="240" w:lineRule="auto"/>
        <w:textAlignment w:val="baseline"/>
        <w:rPr>
          <w:rFonts w:eastAsia="Times New Roman" w:cstheme="minorHAnsi"/>
          <w:color w:val="000000"/>
          <w:sz w:val="24"/>
          <w:szCs w:val="24"/>
          <w:lang w:val="nl-NL" w:eastAsia="en-NL"/>
        </w:rPr>
      </w:pPr>
    </w:p>
    <w:p w14:paraId="612BC7AD" w14:textId="4708A4C7" w:rsidR="00007942" w:rsidRPr="00020332" w:rsidRDefault="00007942" w:rsidP="00007942">
      <w:pPr>
        <w:spacing w:after="0" w:line="240" w:lineRule="auto"/>
        <w:rPr>
          <w:rFonts w:eastAsia="Times New Roman" w:cstheme="minorHAnsi"/>
          <w:color w:val="000000"/>
          <w:sz w:val="24"/>
          <w:szCs w:val="24"/>
          <w:lang w:val="nl-NL" w:eastAsia="en-NL"/>
        </w:rPr>
      </w:pPr>
      <w:r w:rsidRPr="00007942">
        <w:rPr>
          <w:rFonts w:eastAsia="Times New Roman" w:cstheme="minorHAnsi"/>
          <w:color w:val="000000"/>
          <w:sz w:val="24"/>
          <w:szCs w:val="24"/>
          <w:lang w:val="nl-NL" w:eastAsia="en-NL"/>
        </w:rPr>
        <w:t>Als netwerk met verkeer ziet dit er als volgt uit:</w:t>
      </w:r>
    </w:p>
    <w:p w14:paraId="31A64F6B" w14:textId="77777777" w:rsidR="00007942" w:rsidRPr="00007942" w:rsidRDefault="00007942" w:rsidP="00007942">
      <w:pPr>
        <w:spacing w:after="0" w:line="240" w:lineRule="auto"/>
        <w:rPr>
          <w:rFonts w:eastAsia="Times New Roman" w:cstheme="minorHAnsi"/>
          <w:sz w:val="24"/>
          <w:szCs w:val="24"/>
          <w:lang w:val="nl-NL" w:eastAsia="en-NL"/>
        </w:rPr>
      </w:pPr>
    </w:p>
    <w:p w14:paraId="070B6213" w14:textId="77777777" w:rsidR="00007942" w:rsidRPr="00020332" w:rsidRDefault="00007942" w:rsidP="00007942">
      <w:pPr>
        <w:keepNext/>
        <w:spacing w:after="0" w:line="240" w:lineRule="auto"/>
        <w:rPr>
          <w:lang w:val="nl-NL"/>
        </w:rPr>
      </w:pPr>
      <w:r w:rsidRPr="00020332">
        <w:rPr>
          <w:rFonts w:eastAsia="Times New Roman" w:cstheme="minorHAnsi"/>
          <w:i/>
          <w:iCs/>
          <w:noProof/>
          <w:color w:val="000000"/>
          <w:sz w:val="24"/>
          <w:szCs w:val="24"/>
          <w:bdr w:val="none" w:sz="0" w:space="0" w:color="auto" w:frame="1"/>
          <w:lang w:val="nl-NL" w:eastAsia="en-NL"/>
        </w:rPr>
        <w:drawing>
          <wp:inline distT="0" distB="0" distL="0" distR="0" wp14:anchorId="09774178" wp14:editId="07373744">
            <wp:extent cx="5731510" cy="866140"/>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866140"/>
                    </a:xfrm>
                    <a:prstGeom prst="rect">
                      <a:avLst/>
                    </a:prstGeom>
                    <a:noFill/>
                    <a:ln>
                      <a:noFill/>
                    </a:ln>
                  </pic:spPr>
                </pic:pic>
              </a:graphicData>
            </a:graphic>
          </wp:inline>
        </w:drawing>
      </w:r>
    </w:p>
    <w:p w14:paraId="2C279DF5" w14:textId="1A3A01FB" w:rsidR="00007942" w:rsidRPr="00020332" w:rsidRDefault="00020332" w:rsidP="00007942">
      <w:pPr>
        <w:pStyle w:val="Bijschrift"/>
        <w:rPr>
          <w:rFonts w:eastAsia="Times New Roman" w:cstheme="minorHAnsi"/>
          <w:sz w:val="24"/>
          <w:szCs w:val="24"/>
          <w:lang w:val="nl-NL" w:eastAsia="en-NL"/>
        </w:rPr>
      </w:pPr>
      <w:r w:rsidRPr="00020332">
        <w:rPr>
          <w:lang w:val="nl-NL"/>
        </w:rPr>
        <w:t>Figuur</w:t>
      </w:r>
      <w:r w:rsidR="00007942" w:rsidRPr="00020332">
        <w:rPr>
          <w:lang w:val="nl-NL"/>
        </w:rPr>
        <w:t xml:space="preserve"> </w:t>
      </w:r>
      <w:r w:rsidR="00007942" w:rsidRPr="00020332">
        <w:rPr>
          <w:lang w:val="nl-NL"/>
        </w:rPr>
        <w:fldChar w:fldCharType="begin"/>
      </w:r>
      <w:r w:rsidR="00007942" w:rsidRPr="00020332">
        <w:rPr>
          <w:lang w:val="nl-NL"/>
        </w:rPr>
        <w:instrText xml:space="preserve"> SEQ Figure \* ARABIC </w:instrText>
      </w:r>
      <w:r w:rsidR="00007942" w:rsidRPr="00020332">
        <w:rPr>
          <w:lang w:val="nl-NL"/>
        </w:rPr>
        <w:fldChar w:fldCharType="separate"/>
      </w:r>
      <w:r w:rsidR="00007942" w:rsidRPr="00020332">
        <w:rPr>
          <w:noProof/>
          <w:lang w:val="nl-NL"/>
        </w:rPr>
        <w:t>1</w:t>
      </w:r>
      <w:r w:rsidR="00007942" w:rsidRPr="00020332">
        <w:rPr>
          <w:lang w:val="nl-NL"/>
        </w:rPr>
        <w:fldChar w:fldCharType="end"/>
      </w:r>
      <w:r w:rsidR="00007942" w:rsidRPr="00020332">
        <w:rPr>
          <w:lang w:val="nl-NL"/>
        </w:rPr>
        <w:t>: Het internetverkeer over het SENDLAB netwerk:</w:t>
      </w:r>
    </w:p>
    <w:p w14:paraId="4FC6004A" w14:textId="43764AFD"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Hierin is te zien dat al het internetverkeer dat het SENDLAB netwerk binnenkomt via het internet via een firewall naar de DMZ gaat, waarna het via een firewall naar het </w:t>
      </w:r>
      <w:r w:rsidRPr="00020332">
        <w:rPr>
          <w:rFonts w:eastAsia="Times New Roman" w:cstheme="minorHAnsi"/>
          <w:color w:val="000000"/>
          <w:sz w:val="24"/>
          <w:szCs w:val="24"/>
          <w:lang w:val="nl-NL" w:eastAsia="en-NL"/>
        </w:rPr>
        <w:t>Utility</w:t>
      </w:r>
      <w:r w:rsidRPr="00007942">
        <w:rPr>
          <w:rFonts w:eastAsia="Times New Roman" w:cstheme="minorHAnsi"/>
          <w:color w:val="000000"/>
          <w:sz w:val="24"/>
          <w:szCs w:val="24"/>
          <w:lang w:val="nl-NL" w:eastAsia="en-NL"/>
        </w:rPr>
        <w:t xml:space="preserve"> netwerk waarna het tot slot via een firewall naar het WIFI netwerk gaat.</w:t>
      </w:r>
    </w:p>
    <w:p w14:paraId="7A05FF7B" w14:textId="77777777" w:rsidR="00007942" w:rsidRPr="00007942" w:rsidRDefault="00007942" w:rsidP="00007942">
      <w:pPr>
        <w:spacing w:after="0" w:line="240" w:lineRule="auto"/>
        <w:rPr>
          <w:rFonts w:eastAsia="Times New Roman" w:cstheme="minorHAnsi"/>
          <w:sz w:val="24"/>
          <w:szCs w:val="24"/>
          <w:lang w:val="nl-NL" w:eastAsia="en-NL"/>
        </w:rPr>
      </w:pPr>
    </w:p>
    <w:p w14:paraId="53270167" w14:textId="39B9A0FE"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lastRenderedPageBreak/>
        <w:t xml:space="preserve">Voor het realiseren van dit netwerk worden de Gateway en TSLR </w:t>
      </w:r>
      <w:r w:rsidRPr="00020332">
        <w:rPr>
          <w:rFonts w:eastAsia="Times New Roman" w:cstheme="minorHAnsi"/>
          <w:color w:val="000000"/>
          <w:sz w:val="24"/>
          <w:szCs w:val="24"/>
          <w:lang w:val="nl-NL" w:eastAsia="en-NL"/>
        </w:rPr>
        <w:t>geïmplementeerd</w:t>
      </w:r>
      <w:r w:rsidRPr="00007942">
        <w:rPr>
          <w:rFonts w:eastAsia="Times New Roman" w:cstheme="minorHAnsi"/>
          <w:color w:val="000000"/>
          <w:sz w:val="24"/>
          <w:szCs w:val="24"/>
          <w:lang w:val="nl-NL" w:eastAsia="en-NL"/>
        </w:rPr>
        <w:t xml:space="preserve"> met raspberry pi’s (RPi 3b+). De Gateway gaat via de onboard wifi (wlan0) verbonden zijn met het Avans netwerk/thuisnetwerk en via het vaste ethernet interface(eth0) met een lan kabel verbonden zijn aan de TSLR.</w:t>
      </w:r>
    </w:p>
    <w:p w14:paraId="1A6D9FAA" w14:textId="77777777" w:rsidR="00007942" w:rsidRPr="00007942" w:rsidRDefault="00007942" w:rsidP="00007942">
      <w:pPr>
        <w:spacing w:after="0" w:line="240" w:lineRule="auto"/>
        <w:rPr>
          <w:rFonts w:eastAsia="Times New Roman" w:cstheme="minorHAnsi"/>
          <w:sz w:val="24"/>
          <w:szCs w:val="24"/>
          <w:lang w:val="nl-NL" w:eastAsia="en-NL"/>
        </w:rPr>
      </w:pPr>
    </w:p>
    <w:p w14:paraId="7A930F07" w14:textId="7777777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De lan kabel vanuit de gateway komt bij de TSLR binnen op het ingebouwde ethernet interface (eth0). Hiernaast zijn er op de TSLR twee usb-netwerkinterfaces aangesloten voor de subnets. Dit zijn de DMZ (op eth1) en Utility (op eth2). Als laatste draait er op de onboard wifi (wlan0) het subnet voor LAN Wifi.</w:t>
      </w:r>
    </w:p>
    <w:p w14:paraId="707F9599" w14:textId="77777777" w:rsidR="00007942" w:rsidRPr="00020332" w:rsidRDefault="00007942" w:rsidP="00007942">
      <w:pPr>
        <w:spacing w:after="320" w:line="240" w:lineRule="auto"/>
        <w:rPr>
          <w:rFonts w:eastAsia="Times New Roman" w:cstheme="minorHAnsi"/>
          <w:color w:val="666666"/>
          <w:sz w:val="24"/>
          <w:szCs w:val="24"/>
          <w:lang w:val="nl-NL" w:eastAsia="en-NL"/>
        </w:rPr>
      </w:pPr>
    </w:p>
    <w:p w14:paraId="76B46A50" w14:textId="51BD9164" w:rsidR="00007942" w:rsidRPr="00517157" w:rsidRDefault="00007942" w:rsidP="00007942">
      <w:pPr>
        <w:pStyle w:val="Kop2"/>
        <w:rPr>
          <w:rFonts w:eastAsia="Times New Roman"/>
          <w:lang w:val="en-US" w:eastAsia="en-NL"/>
        </w:rPr>
      </w:pPr>
      <w:bookmarkStart w:id="46" w:name="_Toc66626390"/>
      <w:r w:rsidRPr="00517157">
        <w:rPr>
          <w:rFonts w:eastAsia="Times New Roman"/>
          <w:lang w:val="en-US" w:eastAsia="en-NL"/>
        </w:rPr>
        <w:t>Gateway</w:t>
      </w:r>
      <w:bookmarkEnd w:id="46"/>
    </w:p>
    <w:p w14:paraId="025F7920" w14:textId="77777777" w:rsidR="00007942" w:rsidRPr="00517157" w:rsidRDefault="00007942" w:rsidP="00007942">
      <w:pPr>
        <w:pStyle w:val="Kop3"/>
        <w:rPr>
          <w:rFonts w:eastAsia="Times New Roman"/>
          <w:lang w:val="en-US" w:eastAsia="en-NL"/>
        </w:rPr>
      </w:pPr>
      <w:bookmarkStart w:id="47" w:name="_Toc66626391"/>
      <w:r w:rsidRPr="00517157">
        <w:rPr>
          <w:rFonts w:eastAsia="Times New Roman"/>
          <w:lang w:val="en-US" w:eastAsia="en-NL"/>
        </w:rPr>
        <w:t>Operating system: Ubuntu server LTS 20.04</w:t>
      </w:r>
      <w:bookmarkEnd w:id="47"/>
    </w:p>
    <w:p w14:paraId="23B6700F" w14:textId="7777777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Als operating system voor de gateway wordt gebruik gemaakt van Ubuntu LTS 20.04.</w:t>
      </w:r>
    </w:p>
    <w:p w14:paraId="28F5A21B" w14:textId="77777777" w:rsidR="00007942" w:rsidRPr="00007942" w:rsidRDefault="00007942" w:rsidP="00007942">
      <w:pPr>
        <w:spacing w:after="0" w:line="240" w:lineRule="auto"/>
        <w:rPr>
          <w:rFonts w:eastAsia="Times New Roman" w:cstheme="minorHAnsi"/>
          <w:sz w:val="24"/>
          <w:szCs w:val="24"/>
          <w:lang w:val="nl-NL" w:eastAsia="en-NL"/>
        </w:rPr>
      </w:pPr>
    </w:p>
    <w:p w14:paraId="7258A831" w14:textId="77777777" w:rsidR="00007942" w:rsidRPr="00020332" w:rsidRDefault="00007942" w:rsidP="00007942">
      <w:pPr>
        <w:pStyle w:val="Kop3"/>
        <w:rPr>
          <w:rFonts w:eastAsia="Times New Roman"/>
          <w:lang w:val="nl-NL" w:eastAsia="en-NL"/>
        </w:rPr>
      </w:pPr>
      <w:bookmarkStart w:id="48" w:name="_Toc66626392"/>
      <w:r w:rsidRPr="00020332">
        <w:rPr>
          <w:rFonts w:eastAsia="Times New Roman"/>
          <w:lang w:val="nl-NL" w:eastAsia="en-NL"/>
        </w:rPr>
        <w:t>DHCP server: DNSMasq</w:t>
      </w:r>
      <w:bookmarkEnd w:id="48"/>
    </w:p>
    <w:p w14:paraId="4E395D74" w14:textId="7777777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De verschillende apparaten in het netwerk moeten communiceren met elkaar, die hebben IP-adressen nodig. Deze IP-adressen worden uitgedeeld door de DHCP server. De DHCP server gaat IP-adressen uitdelen aan apparaten in het netwerk. Een apparaat stuurt een DHCP broadcast bericht, die door de DHCP server wordt opgevangen en erop reageert. </w:t>
      </w:r>
    </w:p>
    <w:p w14:paraId="09C31C83" w14:textId="7DB52D4D" w:rsidR="00007942" w:rsidRPr="00007942" w:rsidRDefault="00007942" w:rsidP="00007942">
      <w:pPr>
        <w:spacing w:before="240" w:after="24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Om IP-adressen uit de delen moet een DHCP-range ingesteld worden, hiermee wordt bepaald hoeveel IP-adressen er uitgedeeld kunnen worden aan het netwerk. Er is gekozen om 20 IP-adressen uit te delen om het netwerk niet </w:t>
      </w:r>
      <w:r w:rsidR="00E81B3E" w:rsidRPr="00007942">
        <w:rPr>
          <w:rFonts w:eastAsia="Times New Roman" w:cstheme="minorHAnsi"/>
          <w:color w:val="000000"/>
          <w:sz w:val="24"/>
          <w:szCs w:val="24"/>
          <w:lang w:val="nl-NL" w:eastAsia="en-NL"/>
        </w:rPr>
        <w:t>te veel</w:t>
      </w:r>
      <w:r w:rsidRPr="00007942">
        <w:rPr>
          <w:rFonts w:eastAsia="Times New Roman" w:cstheme="minorHAnsi"/>
          <w:color w:val="000000"/>
          <w:sz w:val="24"/>
          <w:szCs w:val="24"/>
          <w:lang w:val="nl-NL" w:eastAsia="en-NL"/>
        </w:rPr>
        <w:t xml:space="preserve"> te belasten.  </w:t>
      </w:r>
    </w:p>
    <w:p w14:paraId="1D297A40" w14:textId="658285F5" w:rsidR="00007942" w:rsidRPr="00007942" w:rsidRDefault="00007942" w:rsidP="00007942">
      <w:pPr>
        <w:spacing w:before="240" w:after="24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De </w:t>
      </w:r>
      <w:r w:rsidR="00D00BB1" w:rsidRPr="00007942">
        <w:rPr>
          <w:rFonts w:eastAsia="Times New Roman" w:cstheme="minorHAnsi"/>
          <w:color w:val="000000"/>
          <w:sz w:val="24"/>
          <w:szCs w:val="24"/>
          <w:lang w:val="nl-NL" w:eastAsia="en-NL"/>
        </w:rPr>
        <w:t>DNSMasq</w:t>
      </w:r>
      <w:r w:rsidRPr="00007942">
        <w:rPr>
          <w:rFonts w:eastAsia="Times New Roman" w:cstheme="minorHAnsi"/>
          <w:color w:val="000000"/>
          <w:sz w:val="24"/>
          <w:szCs w:val="24"/>
          <w:lang w:val="nl-NL" w:eastAsia="en-NL"/>
        </w:rPr>
        <w:t>  server heeft een IP-adres nodig</w:t>
      </w:r>
      <w:r w:rsidR="00F14290">
        <w:rPr>
          <w:rFonts w:eastAsia="Times New Roman" w:cstheme="minorHAnsi"/>
          <w:color w:val="000000"/>
          <w:sz w:val="24"/>
          <w:szCs w:val="24"/>
          <w:lang w:val="nl-NL" w:eastAsia="en-NL"/>
        </w:rPr>
        <w:t xml:space="preserve">. </w:t>
      </w:r>
      <w:r w:rsidRPr="00007942">
        <w:rPr>
          <w:rFonts w:eastAsia="Times New Roman" w:cstheme="minorHAnsi"/>
          <w:color w:val="000000"/>
          <w:sz w:val="24"/>
          <w:szCs w:val="24"/>
          <w:lang w:val="nl-NL" w:eastAsia="en-NL"/>
        </w:rPr>
        <w:t xml:space="preserve">Ook moet tijdens het instellen het </w:t>
      </w:r>
      <w:r w:rsidR="00D00BB1" w:rsidRPr="00007942">
        <w:rPr>
          <w:rFonts w:eastAsia="Times New Roman" w:cstheme="minorHAnsi"/>
          <w:color w:val="000000"/>
          <w:sz w:val="24"/>
          <w:szCs w:val="24"/>
          <w:lang w:val="nl-NL" w:eastAsia="en-NL"/>
        </w:rPr>
        <w:t>IP-adres</w:t>
      </w:r>
      <w:r w:rsidRPr="00007942">
        <w:rPr>
          <w:rFonts w:eastAsia="Times New Roman" w:cstheme="minorHAnsi"/>
          <w:color w:val="000000"/>
          <w:sz w:val="24"/>
          <w:szCs w:val="24"/>
          <w:lang w:val="nl-NL" w:eastAsia="en-NL"/>
        </w:rPr>
        <w:t xml:space="preserve"> van de router worden toegevoegd aan de settings van </w:t>
      </w:r>
      <w:r w:rsidR="00D00BB1" w:rsidRPr="00007942">
        <w:rPr>
          <w:rFonts w:eastAsia="Times New Roman" w:cstheme="minorHAnsi"/>
          <w:color w:val="000000"/>
          <w:sz w:val="24"/>
          <w:szCs w:val="24"/>
          <w:lang w:val="nl-NL" w:eastAsia="en-NL"/>
        </w:rPr>
        <w:t>DNSMasq</w:t>
      </w:r>
      <w:r w:rsidRPr="00007942">
        <w:rPr>
          <w:rFonts w:eastAsia="Times New Roman" w:cstheme="minorHAnsi"/>
          <w:color w:val="000000"/>
          <w:sz w:val="24"/>
          <w:szCs w:val="24"/>
          <w:lang w:val="nl-NL" w:eastAsia="en-NL"/>
        </w:rPr>
        <w:t xml:space="preserve">. De DNS en DHCP services moeten toe worden gevoegd aan de firewall, anders is er geen connectie tot </w:t>
      </w:r>
      <w:r w:rsidR="00D00BB1" w:rsidRPr="00007942">
        <w:rPr>
          <w:rFonts w:eastAsia="Times New Roman" w:cstheme="minorHAnsi"/>
          <w:color w:val="000000"/>
          <w:sz w:val="24"/>
          <w:szCs w:val="24"/>
          <w:lang w:val="nl-NL" w:eastAsia="en-NL"/>
        </w:rPr>
        <w:t>DNSMasq</w:t>
      </w:r>
      <w:r w:rsidRPr="00007942">
        <w:rPr>
          <w:rFonts w:eastAsia="Times New Roman" w:cstheme="minorHAnsi"/>
          <w:color w:val="000000"/>
          <w:sz w:val="24"/>
          <w:szCs w:val="24"/>
          <w:lang w:val="nl-NL" w:eastAsia="en-NL"/>
        </w:rPr>
        <w:t xml:space="preserve"> mogelijk. </w:t>
      </w:r>
    </w:p>
    <w:p w14:paraId="5B43A69D" w14:textId="77777777" w:rsidR="00007942" w:rsidRPr="00007942" w:rsidRDefault="00007942" w:rsidP="00007942">
      <w:pPr>
        <w:spacing w:after="0" w:line="240" w:lineRule="auto"/>
        <w:rPr>
          <w:rFonts w:eastAsia="Times New Roman" w:cstheme="minorHAnsi"/>
          <w:sz w:val="24"/>
          <w:szCs w:val="24"/>
          <w:lang w:val="nl-NL" w:eastAsia="en-NL"/>
        </w:rPr>
      </w:pPr>
    </w:p>
    <w:p w14:paraId="4D5BCC2C" w14:textId="77777777" w:rsidR="00007942" w:rsidRPr="00020332" w:rsidRDefault="00007942" w:rsidP="00007942">
      <w:pPr>
        <w:pStyle w:val="Kop3"/>
        <w:rPr>
          <w:rFonts w:eastAsia="Times New Roman"/>
          <w:lang w:val="nl-NL" w:eastAsia="en-NL"/>
        </w:rPr>
      </w:pPr>
      <w:bookmarkStart w:id="49" w:name="_Toc66626393"/>
      <w:r w:rsidRPr="00020332">
        <w:rPr>
          <w:rFonts w:eastAsia="Times New Roman"/>
          <w:lang w:val="nl-NL" w:eastAsia="en-NL"/>
        </w:rPr>
        <w:t>DNS: DNSMasq</w:t>
      </w:r>
      <w:bookmarkEnd w:id="49"/>
    </w:p>
    <w:p w14:paraId="55B4867B" w14:textId="36373F9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DNS wordt gebruikt om ip adressen te koppelen aan hostnamen. Dit wordt gebruikt om apparaten te bereiken via een hostnaam, maar ook om domeinnamen zoals google.com te vertalen naar ip adressen. De </w:t>
      </w:r>
      <w:r w:rsidR="00D00BB1" w:rsidRPr="00007942">
        <w:rPr>
          <w:rFonts w:eastAsia="Times New Roman" w:cstheme="minorHAnsi"/>
          <w:color w:val="000000"/>
          <w:sz w:val="24"/>
          <w:szCs w:val="24"/>
          <w:lang w:val="nl-NL" w:eastAsia="en-NL"/>
        </w:rPr>
        <w:t>nameserver</w:t>
      </w:r>
      <w:r w:rsidRPr="00007942">
        <w:rPr>
          <w:rFonts w:eastAsia="Times New Roman" w:cstheme="minorHAnsi"/>
          <w:color w:val="000000"/>
          <w:sz w:val="24"/>
          <w:szCs w:val="24"/>
          <w:lang w:val="nl-NL" w:eastAsia="en-NL"/>
        </w:rPr>
        <w:t xml:space="preserve"> 8.8.8.8 wordt gebruikt om domeinnamen van het internet te koppelen aan </w:t>
      </w:r>
      <w:r w:rsidR="00D00BB1" w:rsidRPr="00007942">
        <w:rPr>
          <w:rFonts w:eastAsia="Times New Roman" w:cstheme="minorHAnsi"/>
          <w:color w:val="000000"/>
          <w:sz w:val="24"/>
          <w:szCs w:val="24"/>
          <w:lang w:val="nl-NL" w:eastAsia="en-NL"/>
        </w:rPr>
        <w:t>IP-adressen</w:t>
      </w:r>
      <w:r w:rsidRPr="00007942">
        <w:rPr>
          <w:rFonts w:eastAsia="Times New Roman" w:cstheme="minorHAnsi"/>
          <w:color w:val="000000"/>
          <w:sz w:val="24"/>
          <w:szCs w:val="24"/>
          <w:lang w:val="nl-NL" w:eastAsia="en-NL"/>
        </w:rPr>
        <w:t>, er dient een eigen nameserver aangemaakt te worden om zelf apparaten te koppelen aan hostnamen. Deze nameserver heeft hetzelfde ip als de gateway. Poort 53 dient open te staan om DNS verkeer toe te staan. </w:t>
      </w:r>
    </w:p>
    <w:p w14:paraId="0997F600" w14:textId="77777777" w:rsidR="00007942" w:rsidRPr="00007942" w:rsidRDefault="00007942" w:rsidP="00007942">
      <w:pPr>
        <w:spacing w:after="0" w:line="240" w:lineRule="auto"/>
        <w:rPr>
          <w:rFonts w:eastAsia="Times New Roman" w:cstheme="minorHAnsi"/>
          <w:sz w:val="24"/>
          <w:szCs w:val="24"/>
          <w:lang w:val="nl-NL" w:eastAsia="en-NL"/>
        </w:rPr>
      </w:pPr>
    </w:p>
    <w:p w14:paraId="25C52542" w14:textId="77777777" w:rsidR="00007942" w:rsidRPr="00020332" w:rsidRDefault="00007942" w:rsidP="00007942">
      <w:pPr>
        <w:pStyle w:val="Kop3"/>
        <w:rPr>
          <w:rFonts w:eastAsia="Times New Roman"/>
          <w:lang w:val="nl-NL" w:eastAsia="en-NL"/>
        </w:rPr>
      </w:pPr>
      <w:bookmarkStart w:id="50" w:name="_Toc66626394"/>
      <w:r w:rsidRPr="00020332">
        <w:rPr>
          <w:rFonts w:eastAsia="Times New Roman"/>
          <w:lang w:val="nl-NL" w:eastAsia="en-NL"/>
        </w:rPr>
        <w:t>TFTP: DNSMasq</w:t>
      </w:r>
      <w:bookmarkEnd w:id="50"/>
    </w:p>
    <w:p w14:paraId="173324DA" w14:textId="7777777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TFTP (Trivial File Transfer Protocol) is een protocol dat gebruikt kan worden via DNSMasq. Het maakt het mogelijk om een bestand te delen met een extern apparaat, dit wordt gebruikt om de TSLR op te starten via de gateway. Poort 69 wordt gebruikt voor TFTP. </w:t>
      </w:r>
    </w:p>
    <w:p w14:paraId="20198ACD" w14:textId="77777777" w:rsidR="00007942" w:rsidRPr="00007942" w:rsidRDefault="00007942" w:rsidP="00007942">
      <w:pPr>
        <w:spacing w:after="0" w:line="240" w:lineRule="auto"/>
        <w:rPr>
          <w:rFonts w:eastAsia="Times New Roman" w:cstheme="minorHAnsi"/>
          <w:sz w:val="24"/>
          <w:szCs w:val="24"/>
          <w:lang w:val="nl-NL" w:eastAsia="en-NL"/>
        </w:rPr>
      </w:pPr>
    </w:p>
    <w:p w14:paraId="0D6A57B9" w14:textId="77777777" w:rsidR="00007942" w:rsidRPr="00020332" w:rsidRDefault="00007942" w:rsidP="00007942">
      <w:pPr>
        <w:spacing w:after="0" w:line="240" w:lineRule="auto"/>
        <w:rPr>
          <w:rFonts w:eastAsia="Times New Roman" w:cstheme="minorHAnsi"/>
          <w:b/>
          <w:bCs/>
          <w:color w:val="000000"/>
          <w:sz w:val="24"/>
          <w:szCs w:val="24"/>
          <w:lang w:val="nl-NL" w:eastAsia="en-NL"/>
        </w:rPr>
      </w:pPr>
    </w:p>
    <w:p w14:paraId="6D32CF43" w14:textId="77777777" w:rsidR="00007942" w:rsidRPr="00020332" w:rsidRDefault="00007942" w:rsidP="00007942">
      <w:pPr>
        <w:spacing w:after="0" w:line="240" w:lineRule="auto"/>
        <w:rPr>
          <w:rFonts w:eastAsia="Times New Roman" w:cstheme="minorHAnsi"/>
          <w:b/>
          <w:bCs/>
          <w:color w:val="000000"/>
          <w:sz w:val="24"/>
          <w:szCs w:val="24"/>
          <w:lang w:val="nl-NL" w:eastAsia="en-NL"/>
        </w:rPr>
      </w:pPr>
    </w:p>
    <w:p w14:paraId="0A08050C" w14:textId="77777777" w:rsidR="00007942" w:rsidRPr="00020332" w:rsidRDefault="00007942" w:rsidP="00007942">
      <w:pPr>
        <w:spacing w:after="0" w:line="240" w:lineRule="auto"/>
        <w:rPr>
          <w:rFonts w:eastAsia="Times New Roman" w:cstheme="minorHAnsi"/>
          <w:b/>
          <w:bCs/>
          <w:color w:val="000000"/>
          <w:sz w:val="24"/>
          <w:szCs w:val="24"/>
          <w:lang w:val="nl-NL" w:eastAsia="en-NL"/>
        </w:rPr>
      </w:pPr>
    </w:p>
    <w:p w14:paraId="0EEE9884" w14:textId="51461E5F" w:rsidR="00007942" w:rsidRPr="00020332" w:rsidRDefault="00007942" w:rsidP="00007942">
      <w:pPr>
        <w:pStyle w:val="Kop3"/>
        <w:rPr>
          <w:rFonts w:eastAsia="Times New Roman"/>
          <w:lang w:val="nl-NL" w:eastAsia="en-NL"/>
        </w:rPr>
      </w:pPr>
      <w:bookmarkStart w:id="51" w:name="_Toc66626395"/>
      <w:r w:rsidRPr="00020332">
        <w:rPr>
          <w:rFonts w:eastAsia="Times New Roman"/>
          <w:lang w:val="nl-NL" w:eastAsia="en-NL"/>
        </w:rPr>
        <w:lastRenderedPageBreak/>
        <w:t>PXE: DNSMasq</w:t>
      </w:r>
      <w:bookmarkEnd w:id="51"/>
    </w:p>
    <w:p w14:paraId="725DC2B6" w14:textId="7777777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PXE (Preboot Execution Environment) is een ander protocol dat geïnstalleerd wordt via DNSMasq. PXE wordt in combinatie met TFTP en NFS gebruikt om de TSLR op afstand op te starten. </w:t>
      </w:r>
    </w:p>
    <w:p w14:paraId="1203BA41" w14:textId="77777777" w:rsidR="00007942" w:rsidRPr="00007942" w:rsidRDefault="00007942" w:rsidP="00007942">
      <w:pPr>
        <w:spacing w:after="0" w:line="240" w:lineRule="auto"/>
        <w:rPr>
          <w:rFonts w:eastAsia="Times New Roman" w:cstheme="minorHAnsi"/>
          <w:sz w:val="24"/>
          <w:szCs w:val="24"/>
          <w:lang w:val="nl-NL" w:eastAsia="en-NL"/>
        </w:rPr>
      </w:pPr>
    </w:p>
    <w:p w14:paraId="340D0616" w14:textId="77777777" w:rsidR="00007942" w:rsidRPr="00020332" w:rsidRDefault="00007942" w:rsidP="00007942">
      <w:pPr>
        <w:pStyle w:val="Kop3"/>
        <w:rPr>
          <w:rFonts w:eastAsia="Times New Roman"/>
          <w:lang w:val="nl-NL" w:eastAsia="en-NL"/>
        </w:rPr>
      </w:pPr>
      <w:bookmarkStart w:id="52" w:name="_Toc66626396"/>
      <w:r w:rsidRPr="00020332">
        <w:rPr>
          <w:rFonts w:eastAsia="Times New Roman"/>
          <w:lang w:val="nl-NL" w:eastAsia="en-NL"/>
        </w:rPr>
        <w:t>NFS: nfs-kernel-server</w:t>
      </w:r>
      <w:bookmarkEnd w:id="52"/>
    </w:p>
    <w:p w14:paraId="4B7D808F" w14:textId="14E81FE9" w:rsidR="00007942" w:rsidRPr="0002033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NFS (Network File System) wordt gebruikt om bestanden/ mappen te delen met andere apparaten over het netwerk. Hiervoor wordt nfs-kernel-server gebruikt, deze service wordt aangeleverd door </w:t>
      </w:r>
      <w:r w:rsidR="00D00BB1" w:rsidRPr="00007942">
        <w:rPr>
          <w:rFonts w:eastAsia="Times New Roman" w:cstheme="minorHAnsi"/>
          <w:color w:val="000000"/>
          <w:sz w:val="24"/>
          <w:szCs w:val="24"/>
          <w:lang w:val="nl-NL" w:eastAsia="en-NL"/>
        </w:rPr>
        <w:t>Ubuntu</w:t>
      </w:r>
      <w:r w:rsidRPr="00007942">
        <w:rPr>
          <w:rFonts w:eastAsia="Times New Roman" w:cstheme="minorHAnsi"/>
          <w:color w:val="000000"/>
          <w:sz w:val="24"/>
          <w:szCs w:val="24"/>
          <w:lang w:val="nl-NL" w:eastAsia="en-NL"/>
        </w:rPr>
        <w:t>. </w:t>
      </w:r>
    </w:p>
    <w:p w14:paraId="7A3DD0F3" w14:textId="77777777" w:rsidR="00007942" w:rsidRPr="00007942" w:rsidRDefault="00007942" w:rsidP="00007942">
      <w:pPr>
        <w:spacing w:after="0" w:line="240" w:lineRule="auto"/>
        <w:rPr>
          <w:rFonts w:eastAsia="Times New Roman" w:cstheme="minorHAnsi"/>
          <w:sz w:val="24"/>
          <w:szCs w:val="24"/>
          <w:lang w:val="nl-NL" w:eastAsia="en-NL"/>
        </w:rPr>
      </w:pPr>
    </w:p>
    <w:p w14:paraId="28B9CB3D" w14:textId="77777777" w:rsidR="00007942" w:rsidRPr="00020332" w:rsidRDefault="00007942" w:rsidP="00007942">
      <w:pPr>
        <w:pStyle w:val="Kop3"/>
        <w:rPr>
          <w:rFonts w:eastAsia="Times New Roman"/>
          <w:lang w:val="nl-NL" w:eastAsia="en-NL"/>
        </w:rPr>
      </w:pPr>
      <w:bookmarkStart w:id="53" w:name="_Toc66626397"/>
      <w:r w:rsidRPr="00020332">
        <w:rPr>
          <w:rFonts w:eastAsia="Times New Roman"/>
          <w:lang w:val="nl-NL" w:eastAsia="en-NL"/>
        </w:rPr>
        <w:t>Firewall: NFTables</w:t>
      </w:r>
      <w:bookmarkEnd w:id="53"/>
    </w:p>
    <w:p w14:paraId="7AB69C1A" w14:textId="219C73F5"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Op de gateway moet een firewall worden geïmplementeerd die het netwerkverkeer filtert wat het SENDLAB netwerk in </w:t>
      </w:r>
      <w:r w:rsidR="00E81B3E" w:rsidRPr="00007942">
        <w:rPr>
          <w:rFonts w:eastAsia="Times New Roman" w:cstheme="minorHAnsi"/>
          <w:color w:val="000000"/>
          <w:sz w:val="24"/>
          <w:szCs w:val="24"/>
          <w:lang w:val="nl-NL" w:eastAsia="en-NL"/>
        </w:rPr>
        <w:t>wil</w:t>
      </w:r>
      <w:r w:rsidRPr="00007942">
        <w:rPr>
          <w:rFonts w:eastAsia="Times New Roman" w:cstheme="minorHAnsi"/>
          <w:color w:val="000000"/>
          <w:sz w:val="24"/>
          <w:szCs w:val="24"/>
          <w:lang w:val="nl-NL" w:eastAsia="en-NL"/>
        </w:rPr>
        <w:t xml:space="preserve"> en alleen maar de pakketten toelaat die naar het DMZ </w:t>
      </w:r>
      <w:r w:rsidR="00D00BB1" w:rsidRPr="00007942">
        <w:rPr>
          <w:rFonts w:eastAsia="Times New Roman" w:cstheme="minorHAnsi"/>
          <w:color w:val="000000"/>
          <w:sz w:val="24"/>
          <w:szCs w:val="24"/>
          <w:lang w:val="nl-NL" w:eastAsia="en-NL"/>
        </w:rPr>
        <w:t>sub netwerk</w:t>
      </w:r>
      <w:r w:rsidRPr="00007942">
        <w:rPr>
          <w:rFonts w:eastAsia="Times New Roman" w:cstheme="minorHAnsi"/>
          <w:color w:val="000000"/>
          <w:sz w:val="24"/>
          <w:szCs w:val="24"/>
          <w:lang w:val="nl-NL" w:eastAsia="en-NL"/>
        </w:rPr>
        <w:t xml:space="preserve"> gaan.</w:t>
      </w:r>
    </w:p>
    <w:p w14:paraId="4A8F9372" w14:textId="77777777" w:rsidR="00007942" w:rsidRPr="00007942" w:rsidRDefault="00007942" w:rsidP="00007942">
      <w:pPr>
        <w:spacing w:after="0" w:line="240" w:lineRule="auto"/>
        <w:rPr>
          <w:rFonts w:eastAsia="Times New Roman" w:cstheme="minorHAnsi"/>
          <w:sz w:val="24"/>
          <w:szCs w:val="24"/>
          <w:lang w:val="nl-NL" w:eastAsia="en-NL"/>
        </w:rPr>
      </w:pPr>
    </w:p>
    <w:p w14:paraId="01185BF4" w14:textId="77777777" w:rsidR="00007942" w:rsidRPr="00020332" w:rsidRDefault="00007942" w:rsidP="00007942">
      <w:pPr>
        <w:pStyle w:val="Kop3"/>
        <w:rPr>
          <w:rFonts w:eastAsia="Times New Roman"/>
          <w:lang w:val="nl-NL" w:eastAsia="en-NL"/>
        </w:rPr>
      </w:pPr>
      <w:bookmarkStart w:id="54" w:name="_Toc66626398"/>
      <w:r w:rsidRPr="00020332">
        <w:rPr>
          <w:rFonts w:eastAsia="Times New Roman"/>
          <w:lang w:val="nl-NL" w:eastAsia="en-NL"/>
        </w:rPr>
        <w:t>NAT: NFTables</w:t>
      </w:r>
      <w:bookmarkEnd w:id="54"/>
    </w:p>
    <w:p w14:paraId="1E8C4375" w14:textId="4936129A"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NAT wordt gebruikt om verschillende </w:t>
      </w:r>
      <w:r w:rsidR="00D00BB1" w:rsidRPr="00007942">
        <w:rPr>
          <w:rFonts w:eastAsia="Times New Roman" w:cstheme="minorHAnsi"/>
          <w:color w:val="000000"/>
          <w:sz w:val="24"/>
          <w:szCs w:val="24"/>
          <w:lang w:val="nl-NL" w:eastAsia="en-NL"/>
        </w:rPr>
        <w:t>privé</w:t>
      </w:r>
      <w:r w:rsidRPr="00007942">
        <w:rPr>
          <w:rFonts w:eastAsia="Times New Roman" w:cstheme="minorHAnsi"/>
          <w:color w:val="000000"/>
          <w:sz w:val="24"/>
          <w:szCs w:val="24"/>
          <w:lang w:val="nl-NL" w:eastAsia="en-NL"/>
        </w:rPr>
        <w:t xml:space="preserve"> ip adressen van apparaten te koppelen aan het publieke ip adres van de router zodat niet alle publieke ip adressen opraken. Dit moet toegepast worden in het SENDLAB netwerk om de verschillende </w:t>
      </w:r>
      <w:r w:rsidR="00D00BB1" w:rsidRPr="00007942">
        <w:rPr>
          <w:rFonts w:eastAsia="Times New Roman" w:cstheme="minorHAnsi"/>
          <w:color w:val="000000"/>
          <w:sz w:val="24"/>
          <w:szCs w:val="24"/>
          <w:lang w:val="nl-NL" w:eastAsia="en-NL"/>
        </w:rPr>
        <w:t>sub netwerken</w:t>
      </w:r>
      <w:r w:rsidRPr="00007942">
        <w:rPr>
          <w:rFonts w:eastAsia="Times New Roman" w:cstheme="minorHAnsi"/>
          <w:color w:val="000000"/>
          <w:sz w:val="24"/>
          <w:szCs w:val="24"/>
          <w:lang w:val="nl-NL" w:eastAsia="en-NL"/>
        </w:rPr>
        <w:t xml:space="preserve"> van het SENDLAB te koppelen aan het internet. Hiervoor moet op de Gateway het </w:t>
      </w:r>
      <w:r w:rsidR="00D00BB1" w:rsidRPr="00007942">
        <w:rPr>
          <w:rFonts w:eastAsia="Times New Roman" w:cstheme="minorHAnsi"/>
          <w:color w:val="000000"/>
          <w:sz w:val="24"/>
          <w:szCs w:val="24"/>
          <w:lang w:val="nl-NL" w:eastAsia="en-NL"/>
        </w:rPr>
        <w:t>privé</w:t>
      </w:r>
      <w:r w:rsidRPr="00007942">
        <w:rPr>
          <w:rFonts w:eastAsia="Times New Roman" w:cstheme="minorHAnsi"/>
          <w:color w:val="000000"/>
          <w:sz w:val="24"/>
          <w:szCs w:val="24"/>
          <w:lang w:val="nl-NL" w:eastAsia="en-NL"/>
        </w:rPr>
        <w:t xml:space="preserve"> adres van de TSLR gekoppeld worden aan het publieke adres van de Gateway.</w:t>
      </w:r>
    </w:p>
    <w:p w14:paraId="0604B29B" w14:textId="77777777" w:rsidR="00007942" w:rsidRPr="00007942" w:rsidRDefault="00007942" w:rsidP="00007942">
      <w:pPr>
        <w:spacing w:after="0" w:line="240" w:lineRule="auto"/>
        <w:rPr>
          <w:rFonts w:eastAsia="Times New Roman" w:cstheme="minorHAnsi"/>
          <w:sz w:val="24"/>
          <w:szCs w:val="24"/>
          <w:lang w:val="nl-NL" w:eastAsia="en-NL"/>
        </w:rPr>
      </w:pPr>
    </w:p>
    <w:p w14:paraId="7D448DC7" w14:textId="77777777" w:rsidR="00007942" w:rsidRPr="00020332" w:rsidRDefault="00007942" w:rsidP="00007942">
      <w:pPr>
        <w:pStyle w:val="Kop2"/>
        <w:rPr>
          <w:rFonts w:eastAsia="Times New Roman"/>
          <w:lang w:val="nl-NL" w:eastAsia="en-NL"/>
        </w:rPr>
      </w:pPr>
      <w:bookmarkStart w:id="55" w:name="_Toc66626399"/>
      <w:r w:rsidRPr="00020332">
        <w:rPr>
          <w:rFonts w:eastAsia="Times New Roman"/>
          <w:lang w:val="nl-NL" w:eastAsia="en-NL"/>
        </w:rPr>
        <w:t>TSLR</w:t>
      </w:r>
      <w:bookmarkEnd w:id="55"/>
    </w:p>
    <w:p w14:paraId="4A000CF5" w14:textId="77777777" w:rsidR="00007942" w:rsidRPr="00020332" w:rsidRDefault="00007942" w:rsidP="00007942">
      <w:pPr>
        <w:pStyle w:val="Kop3"/>
        <w:rPr>
          <w:rFonts w:eastAsia="Times New Roman"/>
          <w:lang w:val="nl-NL" w:eastAsia="en-NL"/>
        </w:rPr>
      </w:pPr>
      <w:bookmarkStart w:id="56" w:name="_Toc66626400"/>
      <w:r w:rsidRPr="00020332">
        <w:rPr>
          <w:rFonts w:eastAsia="Times New Roman"/>
          <w:lang w:val="nl-NL" w:eastAsia="en-NL"/>
        </w:rPr>
        <w:t>Operating system: Ubuntu server LTS 20.04</w:t>
      </w:r>
      <w:bookmarkEnd w:id="56"/>
    </w:p>
    <w:p w14:paraId="7EFDE665" w14:textId="7777777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Als operating system voor de gateway wordt gebruik gemaakt van Ubuntu LTS 20.04.</w:t>
      </w:r>
    </w:p>
    <w:p w14:paraId="6D7CB743" w14:textId="77777777" w:rsidR="00007942" w:rsidRPr="00007942" w:rsidRDefault="00007942" w:rsidP="00007942">
      <w:pPr>
        <w:spacing w:after="0" w:line="240" w:lineRule="auto"/>
        <w:rPr>
          <w:rFonts w:eastAsia="Times New Roman" w:cstheme="minorHAnsi"/>
          <w:sz w:val="24"/>
          <w:szCs w:val="24"/>
          <w:lang w:val="nl-NL" w:eastAsia="en-NL"/>
        </w:rPr>
      </w:pPr>
    </w:p>
    <w:p w14:paraId="648F67DE" w14:textId="77777777" w:rsidR="00007942" w:rsidRPr="00020332" w:rsidRDefault="00007942" w:rsidP="00007942">
      <w:pPr>
        <w:pStyle w:val="Kop3"/>
        <w:rPr>
          <w:rFonts w:eastAsia="Times New Roman"/>
          <w:lang w:val="nl-NL" w:eastAsia="en-NL"/>
        </w:rPr>
      </w:pPr>
      <w:bookmarkStart w:id="57" w:name="_Toc66626401"/>
      <w:r w:rsidRPr="00020332">
        <w:rPr>
          <w:rFonts w:eastAsia="Times New Roman"/>
          <w:lang w:val="nl-NL" w:eastAsia="en-NL"/>
        </w:rPr>
        <w:t>Host-apd</w:t>
      </w:r>
      <w:bookmarkEnd w:id="57"/>
    </w:p>
    <w:p w14:paraId="6C90AA74" w14:textId="7777777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Deze service wordt op de TSLR gebruikt om een WiFi hotspot aan te maken. Dit wordt gebruikt om apparaten zoals telefoons en laptops te laten verbinden met het lan/wifi netwerk. Als alleen host-apd geconfigureerd wordt zonder een DHCP server krijgt het apparaat geen IP-adres. Om dit werkend te krijgen zal er dus een verbinding moeten zijn tussen de TSLR en de DHCP server op de gateway.</w:t>
      </w:r>
    </w:p>
    <w:p w14:paraId="04E8192F" w14:textId="77777777" w:rsidR="00007942" w:rsidRPr="00007942" w:rsidRDefault="00007942" w:rsidP="00007942">
      <w:pPr>
        <w:spacing w:after="0" w:line="240" w:lineRule="auto"/>
        <w:rPr>
          <w:rFonts w:eastAsia="Times New Roman" w:cstheme="minorHAnsi"/>
          <w:sz w:val="24"/>
          <w:szCs w:val="24"/>
          <w:lang w:val="nl-NL" w:eastAsia="en-NL"/>
        </w:rPr>
      </w:pPr>
    </w:p>
    <w:p w14:paraId="571AC90F" w14:textId="77777777" w:rsidR="00007942" w:rsidRPr="00020332" w:rsidRDefault="00007942" w:rsidP="00007942">
      <w:pPr>
        <w:pStyle w:val="Kop3"/>
        <w:rPr>
          <w:rFonts w:eastAsia="Times New Roman"/>
          <w:lang w:val="nl-NL" w:eastAsia="en-NL"/>
        </w:rPr>
      </w:pPr>
      <w:bookmarkStart w:id="58" w:name="_Toc66626402"/>
      <w:r w:rsidRPr="00020332">
        <w:rPr>
          <w:rFonts w:eastAsia="Times New Roman"/>
          <w:lang w:val="nl-NL" w:eastAsia="en-NL"/>
        </w:rPr>
        <w:t>Firewall: NFTables</w:t>
      </w:r>
      <w:bookmarkEnd w:id="58"/>
    </w:p>
    <w:p w14:paraId="39A02C00" w14:textId="7AAED95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Op de TSLR moeten firewall regels toegevoegd worden om alleen het internetverkeer tussen de DMZ en het </w:t>
      </w:r>
      <w:r w:rsidR="00D00BB1" w:rsidRPr="00007942">
        <w:rPr>
          <w:rFonts w:eastAsia="Times New Roman" w:cstheme="minorHAnsi"/>
          <w:color w:val="000000"/>
          <w:sz w:val="24"/>
          <w:szCs w:val="24"/>
          <w:lang w:val="nl-NL" w:eastAsia="en-NL"/>
        </w:rPr>
        <w:t>Utility</w:t>
      </w:r>
      <w:r w:rsidRPr="00007942">
        <w:rPr>
          <w:rFonts w:eastAsia="Times New Roman" w:cstheme="minorHAnsi"/>
          <w:color w:val="000000"/>
          <w:sz w:val="24"/>
          <w:szCs w:val="24"/>
          <w:lang w:val="nl-NL" w:eastAsia="en-NL"/>
        </w:rPr>
        <w:t xml:space="preserve"> </w:t>
      </w:r>
      <w:r w:rsidR="00D00BB1" w:rsidRPr="00007942">
        <w:rPr>
          <w:rFonts w:eastAsia="Times New Roman" w:cstheme="minorHAnsi"/>
          <w:color w:val="000000"/>
          <w:sz w:val="24"/>
          <w:szCs w:val="24"/>
          <w:lang w:val="nl-NL" w:eastAsia="en-NL"/>
        </w:rPr>
        <w:t>sub netwerk</w:t>
      </w:r>
      <w:r w:rsidRPr="00007942">
        <w:rPr>
          <w:rFonts w:eastAsia="Times New Roman" w:cstheme="minorHAnsi"/>
          <w:color w:val="000000"/>
          <w:sz w:val="24"/>
          <w:szCs w:val="24"/>
          <w:lang w:val="nl-NL" w:eastAsia="en-NL"/>
        </w:rPr>
        <w:t xml:space="preserve"> en tussen het </w:t>
      </w:r>
      <w:r w:rsidR="00D00BB1" w:rsidRPr="00007942">
        <w:rPr>
          <w:rFonts w:eastAsia="Times New Roman" w:cstheme="minorHAnsi"/>
          <w:color w:val="000000"/>
          <w:sz w:val="24"/>
          <w:szCs w:val="24"/>
          <w:lang w:val="nl-NL" w:eastAsia="en-NL"/>
        </w:rPr>
        <w:t>Utility</w:t>
      </w:r>
      <w:r w:rsidRPr="00007942">
        <w:rPr>
          <w:rFonts w:eastAsia="Times New Roman" w:cstheme="minorHAnsi"/>
          <w:color w:val="000000"/>
          <w:sz w:val="24"/>
          <w:szCs w:val="24"/>
          <w:lang w:val="nl-NL" w:eastAsia="en-NL"/>
        </w:rPr>
        <w:t xml:space="preserve"> en WIFI </w:t>
      </w:r>
      <w:r w:rsidR="00D00BB1" w:rsidRPr="00007942">
        <w:rPr>
          <w:rFonts w:eastAsia="Times New Roman" w:cstheme="minorHAnsi"/>
          <w:color w:val="000000"/>
          <w:sz w:val="24"/>
          <w:szCs w:val="24"/>
          <w:lang w:val="nl-NL" w:eastAsia="en-NL"/>
        </w:rPr>
        <w:t>sub netwerk</w:t>
      </w:r>
      <w:r w:rsidRPr="00007942">
        <w:rPr>
          <w:rFonts w:eastAsia="Times New Roman" w:cstheme="minorHAnsi"/>
          <w:color w:val="000000"/>
          <w:sz w:val="24"/>
          <w:szCs w:val="24"/>
          <w:lang w:val="nl-NL" w:eastAsia="en-NL"/>
        </w:rPr>
        <w:t xml:space="preserve"> toe te laten.</w:t>
      </w:r>
    </w:p>
    <w:p w14:paraId="50C4D6E3" w14:textId="77777777" w:rsidR="00007942" w:rsidRPr="00007942" w:rsidRDefault="00007942" w:rsidP="00007942">
      <w:pPr>
        <w:spacing w:after="0" w:line="240" w:lineRule="auto"/>
        <w:rPr>
          <w:rFonts w:eastAsia="Times New Roman" w:cstheme="minorHAnsi"/>
          <w:sz w:val="24"/>
          <w:szCs w:val="24"/>
          <w:lang w:val="nl-NL" w:eastAsia="en-NL"/>
        </w:rPr>
      </w:pPr>
    </w:p>
    <w:p w14:paraId="2A74A8F8" w14:textId="77777777" w:rsidR="00007942" w:rsidRPr="00020332" w:rsidRDefault="00007942" w:rsidP="00007942">
      <w:pPr>
        <w:pStyle w:val="Kop3"/>
        <w:rPr>
          <w:rFonts w:eastAsia="Times New Roman"/>
          <w:lang w:val="nl-NL" w:eastAsia="en-NL"/>
        </w:rPr>
      </w:pPr>
      <w:bookmarkStart w:id="59" w:name="_Toc66626403"/>
      <w:r w:rsidRPr="00020332">
        <w:rPr>
          <w:rFonts w:eastAsia="Times New Roman"/>
          <w:lang w:val="nl-NL" w:eastAsia="en-NL"/>
        </w:rPr>
        <w:t>NAT: NFTables</w:t>
      </w:r>
      <w:bookmarkEnd w:id="59"/>
    </w:p>
    <w:p w14:paraId="5882F827" w14:textId="45C59D9F"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color w:val="000000"/>
          <w:sz w:val="24"/>
          <w:szCs w:val="24"/>
          <w:lang w:val="nl-NL" w:eastAsia="en-NL"/>
        </w:rPr>
        <w:t xml:space="preserve">Op de TSLR moeten de verschillende ip adressen van de </w:t>
      </w:r>
      <w:r w:rsidR="00D00BB1" w:rsidRPr="00007942">
        <w:rPr>
          <w:rFonts w:eastAsia="Times New Roman" w:cstheme="minorHAnsi"/>
          <w:color w:val="000000"/>
          <w:sz w:val="24"/>
          <w:szCs w:val="24"/>
          <w:lang w:val="nl-NL" w:eastAsia="en-NL"/>
        </w:rPr>
        <w:t>sub netwerken</w:t>
      </w:r>
      <w:r w:rsidRPr="00007942">
        <w:rPr>
          <w:rFonts w:eastAsia="Times New Roman" w:cstheme="minorHAnsi"/>
          <w:color w:val="000000"/>
          <w:sz w:val="24"/>
          <w:szCs w:val="24"/>
          <w:lang w:val="nl-NL" w:eastAsia="en-NL"/>
        </w:rPr>
        <w:t xml:space="preserve"> gekoppeld worden aan het ip adres van de TSLR die op de Gateway getransleerd wordt met het publieke adres van de gateway.</w:t>
      </w:r>
    </w:p>
    <w:p w14:paraId="3376C3A4" w14:textId="77777777" w:rsidR="00007942" w:rsidRPr="00007942" w:rsidRDefault="00007942" w:rsidP="00007942">
      <w:pPr>
        <w:spacing w:after="240" w:line="240" w:lineRule="auto"/>
        <w:rPr>
          <w:rFonts w:eastAsia="Times New Roman" w:cstheme="minorHAnsi"/>
          <w:sz w:val="24"/>
          <w:szCs w:val="24"/>
          <w:lang w:val="nl-NL" w:eastAsia="en-NL"/>
        </w:rPr>
      </w:pPr>
    </w:p>
    <w:p w14:paraId="6E3C2B63" w14:textId="77777777" w:rsidR="00007942" w:rsidRPr="00007942" w:rsidRDefault="00007942" w:rsidP="00007942">
      <w:pPr>
        <w:spacing w:after="0" w:line="240" w:lineRule="auto"/>
        <w:rPr>
          <w:rFonts w:eastAsia="Times New Roman" w:cstheme="minorHAnsi"/>
          <w:sz w:val="24"/>
          <w:szCs w:val="24"/>
          <w:lang w:val="nl-NL" w:eastAsia="en-NL"/>
        </w:rPr>
      </w:pPr>
      <w:r w:rsidRPr="00007942">
        <w:rPr>
          <w:rFonts w:eastAsia="Times New Roman" w:cstheme="minorHAnsi"/>
          <w:b/>
          <w:bCs/>
          <w:color w:val="000000"/>
          <w:sz w:val="24"/>
          <w:szCs w:val="24"/>
          <w:lang w:val="nl-NL" w:eastAsia="en-NL"/>
        </w:rPr>
        <w:t> </w:t>
      </w:r>
    </w:p>
    <w:p w14:paraId="31E563ED" w14:textId="77777777" w:rsidR="00007942" w:rsidRPr="00020332" w:rsidRDefault="00007942" w:rsidP="00007942">
      <w:pPr>
        <w:pStyle w:val="Kop2"/>
        <w:rPr>
          <w:rFonts w:eastAsia="Times New Roman"/>
          <w:lang w:val="nl-NL" w:eastAsia="en-NL"/>
        </w:rPr>
      </w:pPr>
      <w:bookmarkStart w:id="60" w:name="_Toc66626404"/>
      <w:r w:rsidRPr="00020332">
        <w:rPr>
          <w:rFonts w:eastAsia="Times New Roman"/>
          <w:lang w:val="nl-NL" w:eastAsia="en-NL"/>
        </w:rPr>
        <w:lastRenderedPageBreak/>
        <w:t xml:space="preserve">Operating </w:t>
      </w:r>
      <w:r w:rsidRPr="00020332">
        <w:rPr>
          <w:rFonts w:eastAsia="Times New Roman" w:cstheme="majorHAnsi"/>
          <w:lang w:val="nl-NL" w:eastAsia="en-NL"/>
        </w:rPr>
        <w:t>system</w:t>
      </w:r>
      <w:bookmarkEnd w:id="60"/>
    </w:p>
    <w:p w14:paraId="24A01C68" w14:textId="210F2D2E" w:rsidR="00007942" w:rsidRPr="00007942" w:rsidRDefault="00007942" w:rsidP="00007942">
      <w:pPr>
        <w:rPr>
          <w:lang w:val="nl-NL" w:eastAsia="en-NL"/>
        </w:rPr>
      </w:pPr>
      <w:r w:rsidRPr="00020332">
        <w:rPr>
          <w:lang w:val="nl-NL" w:eastAsia="en-NL"/>
        </w:rPr>
        <w:t>Voor het operating system wordt er gebruik gemaakt van Ubuntu server LTS (long term support) 20.04. Hier is voor dit gekozen omdat het goed samenwerkt met de raspberry pi, ook is er een grote community die Ubuntu server gebruikt, waardoor er veel online hulp beschikbaar is. Uit het vooronderzoek is ook gebleken dat veel Linux services die gebruikt gaan worden voor dit netwerk, beschikbaar zijn voor Ubuntu server LTS. Tot slot is er voor versie 20.04 gekozen omdat dit de nieuwste versie is van Ubuntu server en minimaal tot 2025 ondersteund wordt. </w:t>
      </w:r>
    </w:p>
    <w:p w14:paraId="75E056AC" w14:textId="77777777" w:rsidR="00007942" w:rsidRPr="00007942" w:rsidRDefault="00007942" w:rsidP="00007942">
      <w:pPr>
        <w:spacing w:after="0" w:line="240" w:lineRule="auto"/>
        <w:rPr>
          <w:rFonts w:eastAsia="Times New Roman" w:cstheme="minorHAnsi"/>
          <w:sz w:val="24"/>
          <w:szCs w:val="24"/>
          <w:lang w:val="nl-NL" w:eastAsia="en-NL"/>
        </w:rPr>
      </w:pPr>
    </w:p>
    <w:p w14:paraId="3A6A0836" w14:textId="0B57FDA5" w:rsidR="00007942" w:rsidRDefault="00007942" w:rsidP="00007942">
      <w:pPr>
        <w:pStyle w:val="Kop2"/>
        <w:rPr>
          <w:rFonts w:eastAsia="Times New Roman"/>
          <w:lang w:val="nl-NL" w:eastAsia="en-NL"/>
        </w:rPr>
      </w:pPr>
      <w:bookmarkStart w:id="61" w:name="_Toc66626405"/>
      <w:r w:rsidRPr="00020332">
        <w:rPr>
          <w:rFonts w:eastAsia="Times New Roman"/>
          <w:lang w:val="nl-NL" w:eastAsia="en-NL"/>
        </w:rPr>
        <w:t>Inrichten firewalls</w:t>
      </w:r>
      <w:bookmarkEnd w:id="61"/>
    </w:p>
    <w:p w14:paraId="49AA6853" w14:textId="4D69976D" w:rsidR="00B73887" w:rsidRPr="00B73887" w:rsidRDefault="00B73887" w:rsidP="00B73887">
      <w:pPr>
        <w:rPr>
          <w:lang w:val="nl-NL" w:eastAsia="en-NL"/>
        </w:rPr>
      </w:pPr>
      <w:r>
        <w:rPr>
          <w:lang w:val="nl-NL" w:eastAsia="en-NL"/>
        </w:rPr>
        <w:t>Er wordt voor het assessment gestreefd om de firewalls in te richten volgens de volgende regels. Mocht dit niet lukken dient in ieder geval een deel van deze regels geïmplementeerd te zijn.</w:t>
      </w:r>
    </w:p>
    <w:p w14:paraId="013B6B22" w14:textId="77777777" w:rsidR="00B73887" w:rsidRDefault="00007942" w:rsidP="00B73887">
      <w:pPr>
        <w:keepNext/>
        <w:spacing w:after="0" w:line="240" w:lineRule="auto"/>
      </w:pPr>
      <w:r w:rsidRPr="00020332">
        <w:rPr>
          <w:rFonts w:eastAsia="Times New Roman" w:cstheme="minorHAnsi"/>
          <w:noProof/>
          <w:color w:val="000000"/>
          <w:sz w:val="24"/>
          <w:szCs w:val="24"/>
          <w:bdr w:val="none" w:sz="0" w:space="0" w:color="auto" w:frame="1"/>
          <w:lang w:val="nl-NL" w:eastAsia="en-NL"/>
        </w:rPr>
        <w:drawing>
          <wp:inline distT="0" distB="0" distL="0" distR="0" wp14:anchorId="3F174A0C" wp14:editId="049B8349">
            <wp:extent cx="5731510" cy="151384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513840"/>
                    </a:xfrm>
                    <a:prstGeom prst="rect">
                      <a:avLst/>
                    </a:prstGeom>
                    <a:noFill/>
                    <a:ln>
                      <a:noFill/>
                    </a:ln>
                  </pic:spPr>
                </pic:pic>
              </a:graphicData>
            </a:graphic>
          </wp:inline>
        </w:drawing>
      </w:r>
    </w:p>
    <w:p w14:paraId="10C9BFAF" w14:textId="2056799A" w:rsidR="00007942" w:rsidRPr="00007942" w:rsidRDefault="00B73887" w:rsidP="00B73887">
      <w:pPr>
        <w:pStyle w:val="Bijschrift"/>
        <w:rPr>
          <w:rFonts w:eastAsia="Times New Roman" w:cstheme="minorHAnsi"/>
          <w:sz w:val="24"/>
          <w:szCs w:val="24"/>
          <w:lang w:val="nl-NL" w:eastAsia="en-NL"/>
        </w:rPr>
      </w:pPr>
      <w:r>
        <w:t xml:space="preserve">Figuur </w:t>
      </w:r>
      <w:r w:rsidRPr="00E81B3E">
        <w:rPr>
          <w:lang w:val="nl-NL"/>
        </w:rPr>
        <w:t>2: Firewall regels</w:t>
      </w:r>
    </w:p>
    <w:p w14:paraId="4E6D112E" w14:textId="507F4A7D" w:rsidR="0080174D" w:rsidRPr="00020332" w:rsidRDefault="0080174D" w:rsidP="0080174D">
      <w:pPr>
        <w:spacing w:after="240" w:line="240" w:lineRule="auto"/>
        <w:rPr>
          <w:rFonts w:eastAsia="Times New Roman" w:cstheme="minorHAnsi"/>
          <w:sz w:val="24"/>
          <w:szCs w:val="24"/>
          <w:lang w:val="nl-NL"/>
        </w:rPr>
      </w:pPr>
    </w:p>
    <w:p w14:paraId="4938E448" w14:textId="77777777" w:rsidR="0080174D" w:rsidRPr="00020332" w:rsidRDefault="0080174D" w:rsidP="0080174D">
      <w:pPr>
        <w:spacing w:after="0" w:line="240" w:lineRule="auto"/>
        <w:rPr>
          <w:rFonts w:ascii="Times New Roman" w:eastAsia="Times New Roman" w:hAnsi="Times New Roman" w:cs="Times New Roman"/>
          <w:sz w:val="24"/>
          <w:szCs w:val="24"/>
          <w:lang w:val="nl-NL"/>
        </w:rPr>
      </w:pPr>
      <w:r w:rsidRPr="00020332">
        <w:rPr>
          <w:rFonts w:ascii="Arial" w:eastAsia="Times New Roman" w:hAnsi="Arial" w:cs="Arial"/>
          <w:color w:val="000000"/>
          <w:lang w:val="nl-NL"/>
        </w:rPr>
        <w:tab/>
      </w:r>
    </w:p>
    <w:p w14:paraId="269A7E71" w14:textId="77777777" w:rsidR="0080174D" w:rsidRPr="00020332" w:rsidRDefault="0080174D" w:rsidP="0080174D">
      <w:pPr>
        <w:spacing w:after="0" w:line="240" w:lineRule="auto"/>
        <w:rPr>
          <w:rFonts w:ascii="Times New Roman" w:eastAsia="Times New Roman" w:hAnsi="Times New Roman" w:cs="Times New Roman"/>
          <w:sz w:val="24"/>
          <w:szCs w:val="24"/>
          <w:lang w:val="nl-NL"/>
        </w:rPr>
      </w:pPr>
    </w:p>
    <w:p w14:paraId="70365268" w14:textId="77777777" w:rsidR="0080174D" w:rsidRPr="00020332" w:rsidRDefault="0080174D">
      <w:pPr>
        <w:rPr>
          <w:rFonts w:ascii="Arial" w:eastAsia="Times New Roman" w:hAnsi="Arial" w:cs="Arial"/>
          <w:color w:val="000000"/>
          <w:sz w:val="52"/>
          <w:szCs w:val="52"/>
          <w:lang w:val="nl-NL"/>
        </w:rPr>
      </w:pPr>
      <w:r w:rsidRPr="00020332">
        <w:rPr>
          <w:rFonts w:ascii="Arial" w:eastAsia="Times New Roman" w:hAnsi="Arial" w:cs="Arial"/>
          <w:color w:val="000000"/>
          <w:sz w:val="52"/>
          <w:szCs w:val="52"/>
          <w:lang w:val="nl-NL"/>
        </w:rPr>
        <w:br w:type="page"/>
      </w:r>
    </w:p>
    <w:p w14:paraId="0FF17831" w14:textId="4EB77CAA" w:rsidR="0080174D" w:rsidRPr="00020332" w:rsidRDefault="0080174D" w:rsidP="0080174D">
      <w:pPr>
        <w:pStyle w:val="Kop1"/>
        <w:rPr>
          <w:rFonts w:ascii="Times New Roman" w:eastAsia="Times New Roman" w:hAnsi="Times New Roman" w:cs="Times New Roman"/>
          <w:sz w:val="24"/>
          <w:szCs w:val="24"/>
          <w:lang w:val="nl-NL"/>
        </w:rPr>
      </w:pPr>
      <w:bookmarkStart w:id="62" w:name="_Toc66626406"/>
      <w:r w:rsidRPr="00020332">
        <w:rPr>
          <w:rFonts w:eastAsia="Times New Roman"/>
          <w:lang w:val="nl-NL"/>
        </w:rPr>
        <w:lastRenderedPageBreak/>
        <w:t>Security</w:t>
      </w:r>
      <w:bookmarkEnd w:id="62"/>
    </w:p>
    <w:p w14:paraId="3D9C99B0" w14:textId="7DB774DC" w:rsidR="0080174D" w:rsidRPr="00020332" w:rsidRDefault="0080174D" w:rsidP="0080174D">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t xml:space="preserve">In week 4 is er een </w:t>
      </w:r>
      <w:commentRangeStart w:id="63"/>
      <w:r w:rsidRPr="00020332">
        <w:rPr>
          <w:rFonts w:eastAsia="Times New Roman" w:cstheme="minorHAnsi"/>
          <w:color w:val="000000"/>
          <w:sz w:val="24"/>
          <w:szCs w:val="24"/>
          <w:lang w:val="nl-NL"/>
        </w:rPr>
        <w:t>security</w:t>
      </w:r>
      <w:del w:id="64" w:author="Maurice Snoeren" w:date="2021-03-08T21:41:00Z">
        <w:r w:rsidRPr="00020332" w:rsidDel="008056BA">
          <w:rPr>
            <w:rFonts w:eastAsia="Times New Roman" w:cstheme="minorHAnsi"/>
            <w:color w:val="000000"/>
            <w:sz w:val="24"/>
            <w:szCs w:val="24"/>
            <w:lang w:val="nl-NL"/>
          </w:rPr>
          <w:delText xml:space="preserve"> </w:delText>
        </w:r>
      </w:del>
      <w:r w:rsidR="00007942" w:rsidRPr="00020332">
        <w:rPr>
          <w:rFonts w:eastAsia="Times New Roman" w:cstheme="minorHAnsi"/>
          <w:color w:val="000000"/>
          <w:sz w:val="24"/>
          <w:szCs w:val="24"/>
          <w:lang w:val="nl-NL"/>
        </w:rPr>
        <w:t>riskassesment</w:t>
      </w:r>
      <w:r w:rsidRPr="00020332">
        <w:rPr>
          <w:rFonts w:eastAsia="Times New Roman" w:cstheme="minorHAnsi"/>
          <w:color w:val="000000"/>
          <w:sz w:val="24"/>
          <w:szCs w:val="24"/>
          <w:lang w:val="nl-NL"/>
        </w:rPr>
        <w:t xml:space="preserve"> </w:t>
      </w:r>
      <w:commentRangeEnd w:id="63"/>
      <w:r w:rsidR="00017167" w:rsidRPr="00020332">
        <w:rPr>
          <w:rStyle w:val="Verwijzingopmerking"/>
          <w:lang w:val="nl-NL"/>
        </w:rPr>
        <w:commentReference w:id="63"/>
      </w:r>
      <w:r w:rsidRPr="00020332">
        <w:rPr>
          <w:rFonts w:eastAsia="Times New Roman" w:cstheme="minorHAnsi"/>
          <w:color w:val="000000"/>
          <w:sz w:val="24"/>
          <w:szCs w:val="24"/>
          <w:lang w:val="nl-NL"/>
        </w:rPr>
        <w:t xml:space="preserve">uitgevoerd volgens de bow-tie methode. Het resultaat hiervan is te zien in </w:t>
      </w:r>
      <w:commentRangeStart w:id="65"/>
      <w:r w:rsidRPr="00020332">
        <w:rPr>
          <w:rFonts w:eastAsia="Times New Roman" w:cstheme="minorHAnsi"/>
          <w:color w:val="000000"/>
          <w:sz w:val="24"/>
          <w:szCs w:val="24"/>
          <w:lang w:val="nl-NL"/>
        </w:rPr>
        <w:t xml:space="preserve">afbeelding </w:t>
      </w:r>
      <w:commentRangeEnd w:id="65"/>
      <w:r w:rsidR="00017167" w:rsidRPr="00020332">
        <w:rPr>
          <w:rStyle w:val="Verwijzingopmerking"/>
          <w:lang w:val="nl-NL"/>
        </w:rPr>
        <w:commentReference w:id="65"/>
      </w:r>
      <w:r w:rsidR="00020332">
        <w:rPr>
          <w:rFonts w:eastAsia="Times New Roman" w:cstheme="minorHAnsi"/>
          <w:color w:val="000000"/>
          <w:sz w:val="24"/>
          <w:szCs w:val="24"/>
          <w:lang w:val="nl-NL"/>
        </w:rPr>
        <w:t>2</w:t>
      </w:r>
      <w:r w:rsidRPr="00020332">
        <w:rPr>
          <w:rFonts w:eastAsia="Times New Roman" w:cstheme="minorHAnsi"/>
          <w:color w:val="000000"/>
          <w:sz w:val="24"/>
          <w:szCs w:val="24"/>
          <w:lang w:val="nl-NL"/>
        </w:rPr>
        <w:t>. Er zijn verschillende aanvalsvectoren genoemd, deze staan hieronder nog een keer beschreven. </w:t>
      </w:r>
    </w:p>
    <w:p w14:paraId="3BC0BD05" w14:textId="33A287B0" w:rsidR="0080174D" w:rsidRPr="00020332" w:rsidRDefault="0080174D" w:rsidP="0080174D">
      <w:pPr>
        <w:spacing w:after="0" w:line="240" w:lineRule="auto"/>
        <w:rPr>
          <w:rFonts w:eastAsia="Times New Roman" w:cstheme="minorHAnsi"/>
          <w:sz w:val="28"/>
          <w:szCs w:val="28"/>
          <w:lang w:val="nl-NL"/>
        </w:rPr>
      </w:pPr>
    </w:p>
    <w:p w14:paraId="6C20389D" w14:textId="77777777" w:rsidR="0080174D" w:rsidRPr="00020332" w:rsidRDefault="0080174D" w:rsidP="0080174D">
      <w:pPr>
        <w:numPr>
          <w:ilvl w:val="0"/>
          <w:numId w:val="2"/>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Inbraak via draadloze toegang</w:t>
      </w:r>
    </w:p>
    <w:p w14:paraId="2B28CA09" w14:textId="1FCDF61C" w:rsidR="0080174D" w:rsidRPr="00020332" w:rsidRDefault="0080174D" w:rsidP="0080174D">
      <w:pPr>
        <w:spacing w:after="0" w:line="240" w:lineRule="auto"/>
        <w:ind w:left="720"/>
        <w:rPr>
          <w:rFonts w:eastAsia="Times New Roman" w:cstheme="minorHAnsi"/>
          <w:sz w:val="28"/>
          <w:szCs w:val="28"/>
          <w:lang w:val="nl-NL"/>
        </w:rPr>
      </w:pPr>
      <w:commentRangeStart w:id="66"/>
      <w:r w:rsidRPr="00020332">
        <w:rPr>
          <w:rFonts w:eastAsia="Times New Roman" w:cstheme="minorHAnsi"/>
          <w:color w:val="000000"/>
          <w:sz w:val="24"/>
          <w:szCs w:val="24"/>
          <w:lang w:val="nl-NL"/>
        </w:rPr>
        <w:t>Een van de aanvalsvectoren die tegen het netwerk gebruikt kan worden is de draadloze toegang via het netwerk</w:t>
      </w:r>
      <w:r w:rsidR="00020332">
        <w:rPr>
          <w:rFonts w:eastAsia="Times New Roman" w:cstheme="minorHAnsi"/>
          <w:color w:val="000000"/>
          <w:sz w:val="24"/>
          <w:szCs w:val="24"/>
          <w:lang w:val="nl-NL"/>
        </w:rPr>
        <w:t>, hierbij is het in bezit krijgen van het Wi-Fi wachtwoord al voldoende</w:t>
      </w:r>
      <w:r w:rsidRPr="00020332">
        <w:rPr>
          <w:rFonts w:eastAsia="Times New Roman" w:cstheme="minorHAnsi"/>
          <w:color w:val="000000"/>
          <w:sz w:val="24"/>
          <w:szCs w:val="24"/>
          <w:lang w:val="nl-NL"/>
        </w:rPr>
        <w:t xml:space="preserve">. </w:t>
      </w:r>
      <w:commentRangeEnd w:id="66"/>
      <w:r w:rsidR="00223810" w:rsidRPr="00020332">
        <w:rPr>
          <w:rStyle w:val="Verwijzingopmerking"/>
          <w:lang w:val="nl-NL"/>
        </w:rPr>
        <w:commentReference w:id="66"/>
      </w:r>
      <w:r w:rsidRPr="00020332">
        <w:rPr>
          <w:rFonts w:eastAsia="Times New Roman" w:cstheme="minorHAnsi"/>
          <w:color w:val="000000"/>
          <w:sz w:val="24"/>
          <w:szCs w:val="24"/>
          <w:lang w:val="nl-NL"/>
        </w:rPr>
        <w:t>Als het mogelijk moet zijn om in te loggen via een admin panel kan dit problemen opleveren. Daarom hebben wij ervoor gekozen om dit niet mogelijk te maken! Er moet met een draad verbonden worden tot een van de Pi’s. </w:t>
      </w:r>
    </w:p>
    <w:p w14:paraId="56DB7D6E" w14:textId="77777777" w:rsidR="0080174D" w:rsidRPr="00020332" w:rsidRDefault="0080174D" w:rsidP="0080174D">
      <w:pPr>
        <w:numPr>
          <w:ilvl w:val="0"/>
          <w:numId w:val="3"/>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Malware infectie</w:t>
      </w:r>
    </w:p>
    <w:p w14:paraId="3D67CDB6" w14:textId="38F34BE7" w:rsidR="0080174D" w:rsidRPr="00020332" w:rsidRDefault="0080174D" w:rsidP="0080174D">
      <w:pPr>
        <w:spacing w:after="0" w:line="240" w:lineRule="auto"/>
        <w:ind w:left="720"/>
        <w:rPr>
          <w:rFonts w:eastAsia="Times New Roman" w:cstheme="minorHAnsi"/>
          <w:sz w:val="28"/>
          <w:szCs w:val="28"/>
          <w:lang w:val="nl-NL"/>
        </w:rPr>
      </w:pPr>
      <w:r w:rsidRPr="00020332">
        <w:rPr>
          <w:rFonts w:eastAsia="Times New Roman" w:cstheme="minorHAnsi"/>
          <w:color w:val="000000"/>
          <w:sz w:val="24"/>
          <w:szCs w:val="24"/>
          <w:lang w:val="nl-NL"/>
        </w:rPr>
        <w:t>Een besmetting met malware zou grote gevolgen kunnen hebben voor het netwerk, tot zover dat het netwerk ook niet meer werkt. Om hier een reactie op te hebben zullen er om de tijd back-ups gemaakt moeten worden van het systeem. </w:t>
      </w:r>
    </w:p>
    <w:p w14:paraId="524B9668" w14:textId="77777777" w:rsidR="0080174D" w:rsidRPr="00020332" w:rsidRDefault="0080174D" w:rsidP="0080174D">
      <w:pPr>
        <w:numPr>
          <w:ilvl w:val="0"/>
          <w:numId w:val="4"/>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DDoS</w:t>
      </w:r>
    </w:p>
    <w:p w14:paraId="38D60513" w14:textId="77777777" w:rsidR="0080174D" w:rsidRPr="00020332" w:rsidRDefault="0080174D" w:rsidP="0080174D">
      <w:pPr>
        <w:spacing w:after="0" w:line="240" w:lineRule="auto"/>
        <w:ind w:left="720"/>
        <w:rPr>
          <w:rFonts w:eastAsia="Times New Roman" w:cstheme="minorHAnsi"/>
          <w:sz w:val="28"/>
          <w:szCs w:val="28"/>
          <w:lang w:val="nl-NL"/>
        </w:rPr>
      </w:pPr>
      <w:r w:rsidRPr="00020332">
        <w:rPr>
          <w:rFonts w:eastAsia="Times New Roman" w:cstheme="minorHAnsi"/>
          <w:color w:val="000000"/>
          <w:sz w:val="24"/>
          <w:szCs w:val="24"/>
          <w:lang w:val="nl-NL"/>
        </w:rPr>
        <w:t>Als het netwerk slachtoffer wordt van een DDoS aanval is dit erg vervelend en is het netwerk tijdelijk niet bereikbaar. Om dit te voorkomen wordt er goed gekeken naar welke firewall poorten er open worden gezet, om het aanvallers niet te makkelijk te maken. </w:t>
      </w:r>
    </w:p>
    <w:p w14:paraId="058D75F5" w14:textId="77777777" w:rsidR="0080174D" w:rsidRPr="00020332" w:rsidRDefault="0080174D" w:rsidP="0080174D">
      <w:pPr>
        <w:numPr>
          <w:ilvl w:val="0"/>
          <w:numId w:val="5"/>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Toegang tot hardware</w:t>
      </w:r>
    </w:p>
    <w:p w14:paraId="1EF2F97E" w14:textId="2423EFFD" w:rsidR="0080174D" w:rsidRPr="00020332" w:rsidRDefault="0080174D" w:rsidP="0080174D">
      <w:pPr>
        <w:spacing w:after="0" w:line="240" w:lineRule="auto"/>
        <w:ind w:left="720"/>
        <w:rPr>
          <w:rFonts w:eastAsia="Times New Roman" w:cstheme="minorHAnsi"/>
          <w:sz w:val="28"/>
          <w:szCs w:val="28"/>
          <w:lang w:val="nl-NL"/>
        </w:rPr>
      </w:pPr>
      <w:r w:rsidRPr="00020332">
        <w:rPr>
          <w:rFonts w:eastAsia="Times New Roman" w:cstheme="minorHAnsi"/>
          <w:color w:val="000000"/>
          <w:sz w:val="24"/>
          <w:szCs w:val="24"/>
          <w:lang w:val="nl-NL"/>
        </w:rPr>
        <w:t>Dit is een van de vervelendste dingen die kan gebeuren. Als iemand met kwade bedoelingen bij het fysieke netwerk komt is het een kwestie van een kabel uit de Pi’s halen om het netwerk offline te halen. Ook kan deze persoon dan toegang krijgen tot de pi’s en bekijken wat er op het netwerk gebeurt. Daarom wordt er een wachtwoord ingesteld om toegang te krijgen tot de Pi’s. Ook wordt er sterk aangeraden om het netwerk op te bergen achter een gesloten deur, zodat niet iedereen toegang heeft tot de Pi’s. </w:t>
      </w:r>
    </w:p>
    <w:p w14:paraId="6A5A272B" w14:textId="77777777" w:rsidR="0080174D" w:rsidRPr="00020332" w:rsidRDefault="0080174D" w:rsidP="0080174D">
      <w:pPr>
        <w:numPr>
          <w:ilvl w:val="0"/>
          <w:numId w:val="6"/>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Man in the middle</w:t>
      </w:r>
    </w:p>
    <w:p w14:paraId="1F9D9901" w14:textId="77777777" w:rsidR="0080174D" w:rsidRPr="00020332" w:rsidRDefault="0080174D" w:rsidP="0080174D">
      <w:pPr>
        <w:spacing w:after="0" w:line="240" w:lineRule="auto"/>
        <w:ind w:left="720"/>
        <w:rPr>
          <w:rFonts w:eastAsia="Times New Roman" w:cstheme="minorHAnsi"/>
          <w:sz w:val="28"/>
          <w:szCs w:val="28"/>
          <w:lang w:val="nl-NL"/>
        </w:rPr>
      </w:pPr>
      <w:commentRangeStart w:id="67"/>
      <w:r w:rsidRPr="00020332">
        <w:rPr>
          <w:rFonts w:eastAsia="Times New Roman" w:cstheme="minorHAnsi"/>
          <w:color w:val="000000"/>
          <w:sz w:val="24"/>
          <w:szCs w:val="24"/>
          <w:lang w:val="nl-NL"/>
        </w:rPr>
        <w:t>Bij een man in the middle aanval heeft een persoon toegang gekregen tot het netwerk en kunnen berichten worden uitgelezen. Om dit te voorkomen worden berichten die tussen het netwerk verstuurd worden versleuteld. Berichten kunnen daardoor niet worden uitgelezen. </w:t>
      </w:r>
      <w:commentRangeEnd w:id="67"/>
      <w:r w:rsidR="00B60007" w:rsidRPr="00020332">
        <w:rPr>
          <w:rStyle w:val="Verwijzingopmerking"/>
          <w:lang w:val="nl-NL"/>
        </w:rPr>
        <w:commentReference w:id="67"/>
      </w:r>
    </w:p>
    <w:p w14:paraId="7C0382EB" w14:textId="77777777" w:rsidR="0080174D" w:rsidRPr="00020332" w:rsidRDefault="0080174D" w:rsidP="0080174D">
      <w:pPr>
        <w:spacing w:after="0" w:line="240" w:lineRule="auto"/>
        <w:rPr>
          <w:rFonts w:eastAsia="Times New Roman" w:cstheme="minorHAnsi"/>
          <w:sz w:val="28"/>
          <w:szCs w:val="28"/>
          <w:lang w:val="nl-NL"/>
        </w:rPr>
      </w:pPr>
    </w:p>
    <w:p w14:paraId="2DC25D1F" w14:textId="24EE8890" w:rsidR="0080174D" w:rsidRPr="00020332" w:rsidRDefault="0080174D" w:rsidP="0080174D">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t xml:space="preserve">Ubuntu server wordt gebruikt als operating system voor de raspberry pi’s. Voor software is er gekozen voor </w:t>
      </w:r>
      <w:r w:rsidR="000720B5" w:rsidRPr="00020332">
        <w:rPr>
          <w:rFonts w:eastAsia="Times New Roman" w:cstheme="minorHAnsi"/>
          <w:color w:val="000000"/>
          <w:sz w:val="24"/>
          <w:szCs w:val="24"/>
          <w:lang w:val="nl-NL"/>
        </w:rPr>
        <w:t>S</w:t>
      </w:r>
      <w:r w:rsidRPr="00020332">
        <w:rPr>
          <w:rFonts w:eastAsia="Times New Roman" w:cstheme="minorHAnsi"/>
          <w:color w:val="000000"/>
          <w:sz w:val="24"/>
          <w:szCs w:val="24"/>
          <w:lang w:val="nl-NL"/>
        </w:rPr>
        <w:t>uricata, een IDS (intrusion detection system) dat de Pi’s moet beveiligen tegen niet toegestane verbindingen. </w:t>
      </w:r>
    </w:p>
    <w:p w14:paraId="147B2988" w14:textId="77777777" w:rsidR="0080174D" w:rsidRPr="00020332" w:rsidRDefault="0080174D" w:rsidP="0080174D">
      <w:pPr>
        <w:spacing w:after="0" w:line="240" w:lineRule="auto"/>
        <w:rPr>
          <w:rFonts w:eastAsia="Times New Roman" w:cstheme="minorHAnsi"/>
          <w:sz w:val="28"/>
          <w:szCs w:val="28"/>
          <w:lang w:val="nl-NL"/>
        </w:rPr>
      </w:pPr>
    </w:p>
    <w:p w14:paraId="55331778" w14:textId="77777777" w:rsidR="0080174D" w:rsidRPr="00020332" w:rsidRDefault="0080174D">
      <w:pPr>
        <w:rPr>
          <w:rFonts w:eastAsia="Times New Roman" w:cstheme="minorHAnsi"/>
          <w:color w:val="000000"/>
          <w:sz w:val="24"/>
          <w:szCs w:val="24"/>
          <w:lang w:val="nl-NL"/>
        </w:rPr>
      </w:pPr>
      <w:r w:rsidRPr="00020332">
        <w:rPr>
          <w:rFonts w:eastAsia="Times New Roman" w:cstheme="minorHAnsi"/>
          <w:color w:val="000000"/>
          <w:sz w:val="24"/>
          <w:szCs w:val="24"/>
          <w:lang w:val="nl-NL"/>
        </w:rPr>
        <w:br w:type="page"/>
      </w:r>
    </w:p>
    <w:p w14:paraId="53F513E2" w14:textId="3DE6AACC" w:rsidR="0080174D" w:rsidRPr="00020332" w:rsidRDefault="0080174D" w:rsidP="0080174D">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lastRenderedPageBreak/>
        <w:t>De volgende veiligheidsmaatregelen worden gebruikt om het netwerk te beveiligen. </w:t>
      </w:r>
    </w:p>
    <w:p w14:paraId="7C0897E5" w14:textId="77777777" w:rsidR="0080174D" w:rsidRPr="00020332" w:rsidRDefault="0080174D" w:rsidP="0080174D">
      <w:pPr>
        <w:numPr>
          <w:ilvl w:val="0"/>
          <w:numId w:val="7"/>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IDS</w:t>
      </w:r>
    </w:p>
    <w:p w14:paraId="70B82160" w14:textId="77777777" w:rsidR="0080174D" w:rsidRPr="00020332" w:rsidRDefault="0080174D" w:rsidP="0080174D">
      <w:pPr>
        <w:spacing w:after="0" w:line="240" w:lineRule="auto"/>
        <w:ind w:left="720"/>
        <w:rPr>
          <w:rFonts w:eastAsia="Times New Roman" w:cstheme="minorHAnsi"/>
          <w:sz w:val="28"/>
          <w:szCs w:val="28"/>
          <w:lang w:val="nl-NL"/>
        </w:rPr>
      </w:pPr>
      <w:r w:rsidRPr="00020332">
        <w:rPr>
          <w:rFonts w:eastAsia="Times New Roman" w:cstheme="minorHAnsi"/>
          <w:color w:val="000000"/>
          <w:sz w:val="24"/>
          <w:szCs w:val="24"/>
          <w:lang w:val="nl-NL"/>
        </w:rPr>
        <w:t>Een IDS wordt gebruikt om indringers op het netwerk te herkennen. Een IDS houdt het netwerkverkeer in de gaten en is op zoek naar verdachte activiteit op het netwerk. </w:t>
      </w:r>
    </w:p>
    <w:p w14:paraId="62E5635F" w14:textId="77777777" w:rsidR="0080174D" w:rsidRPr="00020332" w:rsidRDefault="0080174D" w:rsidP="0080174D">
      <w:pPr>
        <w:numPr>
          <w:ilvl w:val="0"/>
          <w:numId w:val="8"/>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Firewalls</w:t>
      </w:r>
    </w:p>
    <w:p w14:paraId="15222B53" w14:textId="3DE2B92C" w:rsidR="0080174D" w:rsidRPr="00020332" w:rsidRDefault="0080174D" w:rsidP="0080174D">
      <w:pPr>
        <w:spacing w:after="0" w:line="240" w:lineRule="auto"/>
        <w:ind w:left="720"/>
        <w:rPr>
          <w:rFonts w:eastAsia="Times New Roman" w:cstheme="minorHAnsi"/>
          <w:sz w:val="28"/>
          <w:szCs w:val="28"/>
          <w:lang w:val="nl-NL"/>
        </w:rPr>
      </w:pPr>
      <w:r w:rsidRPr="00020332">
        <w:rPr>
          <w:rFonts w:eastAsia="Times New Roman" w:cstheme="minorHAnsi"/>
          <w:color w:val="000000"/>
          <w:sz w:val="24"/>
          <w:szCs w:val="24"/>
          <w:lang w:val="nl-NL"/>
        </w:rPr>
        <w:t>Firewalls worden gebruikt om netwerk toe te staan, maar ook om netwerkverkeer uit te sluiten. Er wordt gebruik gemaakt van NFTables. </w:t>
      </w:r>
    </w:p>
    <w:p w14:paraId="5AE4D3A3" w14:textId="77777777" w:rsidR="0080174D" w:rsidRPr="00020332" w:rsidRDefault="0080174D" w:rsidP="0080174D">
      <w:pPr>
        <w:numPr>
          <w:ilvl w:val="0"/>
          <w:numId w:val="9"/>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Authenticatie</w:t>
      </w:r>
    </w:p>
    <w:p w14:paraId="1797EECE" w14:textId="5B3F8FFA" w:rsidR="0080174D" w:rsidRPr="00020332" w:rsidRDefault="0080174D" w:rsidP="0080174D">
      <w:pPr>
        <w:spacing w:after="0" w:line="240" w:lineRule="auto"/>
        <w:ind w:left="720"/>
        <w:rPr>
          <w:rFonts w:eastAsia="Times New Roman" w:cstheme="minorHAnsi"/>
          <w:sz w:val="28"/>
          <w:szCs w:val="28"/>
          <w:lang w:val="nl-NL"/>
        </w:rPr>
      </w:pPr>
      <w:commentRangeStart w:id="68"/>
      <w:r w:rsidRPr="00020332">
        <w:rPr>
          <w:rFonts w:eastAsia="Times New Roman" w:cstheme="minorHAnsi"/>
          <w:color w:val="000000"/>
          <w:sz w:val="24"/>
          <w:szCs w:val="24"/>
          <w:lang w:val="nl-NL"/>
        </w:rPr>
        <w:t>De Pi’s zijn voorzien van een wachtwoord waardoor niet iedereen zomaar toegang heeft als er een USB aansluiting wordt gebruikt in de Pi’s. </w:t>
      </w:r>
      <w:commentRangeEnd w:id="68"/>
      <w:r w:rsidR="00BF099A" w:rsidRPr="00020332">
        <w:rPr>
          <w:rStyle w:val="Verwijzingopmerking"/>
          <w:lang w:val="nl-NL"/>
        </w:rPr>
        <w:commentReference w:id="68"/>
      </w:r>
      <w:r w:rsidR="000D70D7">
        <w:rPr>
          <w:rFonts w:eastAsia="Times New Roman" w:cstheme="minorHAnsi"/>
          <w:color w:val="000000"/>
          <w:sz w:val="24"/>
          <w:szCs w:val="24"/>
          <w:lang w:val="nl-NL"/>
        </w:rPr>
        <w:t xml:space="preserve">Bij het aansluiten van een USB kan dit gedetecteerd worden en naar een aparte server gelogd worden, echter is dit geen maatregel om niet toegestane authenticatie tegen te gaan. </w:t>
      </w:r>
    </w:p>
    <w:p w14:paraId="3AB11F77" w14:textId="77777777" w:rsidR="0080174D" w:rsidRPr="00020332" w:rsidRDefault="0080174D" w:rsidP="0080174D">
      <w:pPr>
        <w:spacing w:after="0" w:line="240" w:lineRule="auto"/>
        <w:rPr>
          <w:rFonts w:eastAsia="Times New Roman" w:cstheme="minorHAnsi"/>
          <w:sz w:val="28"/>
          <w:szCs w:val="28"/>
          <w:lang w:val="nl-NL"/>
        </w:rPr>
      </w:pPr>
    </w:p>
    <w:p w14:paraId="3810EEC6" w14:textId="77777777" w:rsidR="0080174D" w:rsidRPr="00020332" w:rsidRDefault="0080174D" w:rsidP="0080174D">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t>Alle bovenstaande veiligheidsmaatregelen worden geïmplementeerd. </w:t>
      </w:r>
    </w:p>
    <w:p w14:paraId="7CA4F3E6" w14:textId="77777777" w:rsidR="0080174D" w:rsidRPr="00020332" w:rsidRDefault="0080174D" w:rsidP="0080174D">
      <w:pPr>
        <w:spacing w:after="0" w:line="240" w:lineRule="auto"/>
        <w:rPr>
          <w:rFonts w:eastAsia="Times New Roman" w:cstheme="minorHAnsi"/>
          <w:sz w:val="28"/>
          <w:szCs w:val="28"/>
          <w:lang w:val="nl-NL"/>
        </w:rPr>
      </w:pPr>
    </w:p>
    <w:p w14:paraId="1D828047" w14:textId="2288AA6F" w:rsidR="00007942" w:rsidRPr="00020332" w:rsidRDefault="00E412CF" w:rsidP="00007942">
      <w:pPr>
        <w:keepNext/>
        <w:spacing w:after="60" w:line="240" w:lineRule="auto"/>
        <w:rPr>
          <w:lang w:val="nl-NL"/>
        </w:rPr>
      </w:pPr>
      <w:r>
        <w:rPr>
          <w:noProof/>
          <w:lang w:val="nl-NL"/>
        </w:rPr>
        <w:drawing>
          <wp:inline distT="0" distB="0" distL="0" distR="0" wp14:anchorId="5646B2BA" wp14:editId="2E984480">
            <wp:extent cx="5724525" cy="427672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276725"/>
                    </a:xfrm>
                    <a:prstGeom prst="rect">
                      <a:avLst/>
                    </a:prstGeom>
                    <a:noFill/>
                    <a:ln>
                      <a:noFill/>
                    </a:ln>
                  </pic:spPr>
                </pic:pic>
              </a:graphicData>
            </a:graphic>
          </wp:inline>
        </w:drawing>
      </w:r>
    </w:p>
    <w:p w14:paraId="327FD758" w14:textId="4C7DE343" w:rsidR="00007942" w:rsidRPr="00020332" w:rsidRDefault="00020332" w:rsidP="00007942">
      <w:pPr>
        <w:pStyle w:val="Bijschrift"/>
        <w:rPr>
          <w:lang w:val="nl-NL"/>
        </w:rPr>
      </w:pPr>
      <w:r w:rsidRPr="00020332">
        <w:rPr>
          <w:lang w:val="nl-NL"/>
        </w:rPr>
        <w:t>Figuur</w:t>
      </w:r>
      <w:r w:rsidR="00007942" w:rsidRPr="00020332">
        <w:rPr>
          <w:lang w:val="nl-NL"/>
        </w:rPr>
        <w:t xml:space="preserve"> </w:t>
      </w:r>
      <w:r w:rsidR="00B73887">
        <w:rPr>
          <w:lang w:val="nl-NL"/>
        </w:rPr>
        <w:t>3</w:t>
      </w:r>
      <w:r w:rsidR="00007942" w:rsidRPr="00020332">
        <w:rPr>
          <w:lang w:val="nl-NL"/>
        </w:rPr>
        <w:t>: Bow-tie methode uitgewerkt</w:t>
      </w:r>
    </w:p>
    <w:p w14:paraId="5F2DB3D1" w14:textId="51C82326" w:rsidR="0080174D" w:rsidRPr="00020332" w:rsidRDefault="004959F7" w:rsidP="00020332">
      <w:pPr>
        <w:keepNext/>
        <w:spacing w:after="60" w:line="240" w:lineRule="auto"/>
        <w:rPr>
          <w:rFonts w:ascii="Times New Roman" w:eastAsia="Times New Roman" w:hAnsi="Times New Roman" w:cs="Times New Roman"/>
          <w:sz w:val="24"/>
          <w:szCs w:val="24"/>
          <w:lang w:val="nl-NL"/>
        </w:rPr>
      </w:pPr>
      <w:commentRangeStart w:id="69"/>
      <w:commentRangeEnd w:id="69"/>
      <w:r w:rsidRPr="00020332">
        <w:rPr>
          <w:rStyle w:val="Verwijzingopmerking"/>
          <w:lang w:val="nl-NL"/>
        </w:rPr>
        <w:commentReference w:id="69"/>
      </w:r>
    </w:p>
    <w:p w14:paraId="7C5CD9A3" w14:textId="77777777" w:rsidR="0080174D" w:rsidRPr="00020332" w:rsidRDefault="0080174D">
      <w:pPr>
        <w:rPr>
          <w:rFonts w:ascii="Arial" w:eastAsia="Times New Roman" w:hAnsi="Arial" w:cs="Arial"/>
          <w:color w:val="000000"/>
          <w:sz w:val="52"/>
          <w:szCs w:val="52"/>
          <w:lang w:val="nl-NL"/>
        </w:rPr>
      </w:pPr>
      <w:r w:rsidRPr="00020332">
        <w:rPr>
          <w:rFonts w:ascii="Arial" w:eastAsia="Times New Roman" w:hAnsi="Arial" w:cs="Arial"/>
          <w:color w:val="000000"/>
          <w:sz w:val="52"/>
          <w:szCs w:val="52"/>
          <w:lang w:val="nl-NL"/>
        </w:rPr>
        <w:br w:type="page"/>
      </w:r>
    </w:p>
    <w:p w14:paraId="77583D1A" w14:textId="1C1C14F6" w:rsidR="0080174D" w:rsidRPr="00020332" w:rsidRDefault="0080174D" w:rsidP="0080174D">
      <w:pPr>
        <w:pStyle w:val="Kop1"/>
        <w:rPr>
          <w:rFonts w:ascii="Times New Roman" w:eastAsia="Times New Roman" w:hAnsi="Times New Roman" w:cs="Times New Roman"/>
          <w:sz w:val="24"/>
          <w:szCs w:val="24"/>
          <w:lang w:val="nl-NL"/>
        </w:rPr>
      </w:pPr>
      <w:bookmarkStart w:id="70" w:name="_Toc66626407"/>
      <w:commentRangeStart w:id="71"/>
      <w:r w:rsidRPr="00020332">
        <w:rPr>
          <w:rFonts w:eastAsia="Times New Roman"/>
          <w:lang w:val="nl-NL"/>
        </w:rPr>
        <w:lastRenderedPageBreak/>
        <w:t>Projectactiviteiten</w:t>
      </w:r>
      <w:commentRangeEnd w:id="71"/>
      <w:r w:rsidR="00544680" w:rsidRPr="00020332">
        <w:rPr>
          <w:rStyle w:val="Verwijzingopmerking"/>
          <w:rFonts w:asciiTheme="minorHAnsi" w:eastAsiaTheme="minorHAnsi" w:hAnsiTheme="minorHAnsi" w:cstheme="minorBidi"/>
          <w:color w:val="auto"/>
          <w:lang w:val="nl-NL"/>
        </w:rPr>
        <w:commentReference w:id="71"/>
      </w:r>
      <w:bookmarkEnd w:id="70"/>
    </w:p>
    <w:p w14:paraId="254C2B24" w14:textId="6F75FECC" w:rsidR="00517157" w:rsidRPr="00517157" w:rsidRDefault="0080174D" w:rsidP="00517157">
      <w:pPr>
        <w:spacing w:after="0" w:line="240" w:lineRule="auto"/>
        <w:rPr>
          <w:rFonts w:eastAsia="Times New Roman" w:cstheme="minorHAnsi"/>
          <w:color w:val="000000"/>
          <w:sz w:val="24"/>
          <w:szCs w:val="24"/>
          <w:lang w:val="nl-NL"/>
        </w:rPr>
      </w:pPr>
      <w:r w:rsidRPr="00020332">
        <w:rPr>
          <w:rFonts w:eastAsia="Times New Roman" w:cstheme="minorHAnsi"/>
          <w:color w:val="000000"/>
          <w:sz w:val="24"/>
          <w:szCs w:val="24"/>
          <w:lang w:val="nl-NL"/>
        </w:rPr>
        <w:t>Dit hoofdstuk beschrijft de projectactiviteiten die worden uitgevoerd tijdens het project.</w:t>
      </w:r>
    </w:p>
    <w:p w14:paraId="649A15A1" w14:textId="77777777" w:rsidR="00162A4D" w:rsidRPr="00020332" w:rsidRDefault="00162A4D" w:rsidP="0080174D">
      <w:pPr>
        <w:spacing w:after="0" w:line="240" w:lineRule="auto"/>
        <w:rPr>
          <w:rFonts w:eastAsia="Times New Roman" w:cstheme="minorHAnsi"/>
          <w:sz w:val="28"/>
          <w:szCs w:val="28"/>
          <w:lang w:val="nl-NL"/>
        </w:rPr>
      </w:pPr>
    </w:p>
    <w:p w14:paraId="0667DEF1" w14:textId="77777777" w:rsidR="00517157" w:rsidRDefault="00162A4D" w:rsidP="00517157">
      <w:pPr>
        <w:pStyle w:val="Lijstalinea"/>
        <w:numPr>
          <w:ilvl w:val="1"/>
          <w:numId w:val="8"/>
        </w:numPr>
        <w:spacing w:after="0" w:line="240" w:lineRule="auto"/>
        <w:textAlignment w:val="baseline"/>
        <w:rPr>
          <w:rFonts w:eastAsia="Times New Roman" w:cstheme="minorHAnsi"/>
          <w:color w:val="000000"/>
          <w:sz w:val="24"/>
          <w:szCs w:val="24"/>
          <w:lang w:val="nl-NL"/>
        </w:rPr>
      </w:pPr>
      <w:r w:rsidRPr="00162A4D">
        <w:rPr>
          <w:rFonts w:eastAsia="Times New Roman" w:cstheme="minorHAnsi"/>
          <w:color w:val="000000"/>
          <w:sz w:val="24"/>
          <w:szCs w:val="24"/>
          <w:lang w:val="nl-NL"/>
        </w:rPr>
        <w:t>Security riskassesment</w:t>
      </w:r>
    </w:p>
    <w:p w14:paraId="65B2D2B3" w14:textId="526BA363" w:rsidR="0080174D" w:rsidRPr="00517157" w:rsidRDefault="0080174D" w:rsidP="00517157">
      <w:pPr>
        <w:pStyle w:val="Lijstalinea"/>
        <w:spacing w:after="0" w:line="240" w:lineRule="auto"/>
        <w:ind w:left="1440"/>
        <w:textAlignment w:val="baseline"/>
        <w:rPr>
          <w:rFonts w:eastAsia="Times New Roman" w:cstheme="minorHAnsi"/>
          <w:color w:val="000000"/>
          <w:sz w:val="24"/>
          <w:szCs w:val="24"/>
          <w:lang w:val="nl-NL"/>
        </w:rPr>
      </w:pPr>
      <w:r w:rsidRPr="00517157">
        <w:rPr>
          <w:rFonts w:eastAsia="Times New Roman" w:cstheme="minorHAnsi"/>
          <w:color w:val="000000"/>
          <w:sz w:val="24"/>
          <w:szCs w:val="24"/>
          <w:lang w:val="nl-NL"/>
        </w:rPr>
        <w:t>In week 4 van de huidige periode wordt er onderzoek gedaan naar de security risico’s van het netwerk. De resultaten van dit onderzoek worden opgenomen in het plan van aanpak. </w:t>
      </w:r>
    </w:p>
    <w:p w14:paraId="12AF7BD9" w14:textId="77777777" w:rsidR="00517157" w:rsidRDefault="0080174D" w:rsidP="00517157">
      <w:pPr>
        <w:pStyle w:val="Lijstalinea"/>
        <w:numPr>
          <w:ilvl w:val="1"/>
          <w:numId w:val="8"/>
        </w:numPr>
        <w:spacing w:after="0" w:line="240" w:lineRule="auto"/>
        <w:textAlignment w:val="baseline"/>
        <w:rPr>
          <w:rFonts w:eastAsia="Times New Roman" w:cstheme="minorHAnsi"/>
          <w:color w:val="000000"/>
          <w:sz w:val="24"/>
          <w:szCs w:val="24"/>
          <w:lang w:val="nl-NL"/>
        </w:rPr>
      </w:pPr>
      <w:r w:rsidRPr="00162A4D">
        <w:rPr>
          <w:rFonts w:eastAsia="Times New Roman" w:cstheme="minorHAnsi"/>
          <w:color w:val="000000"/>
          <w:sz w:val="24"/>
          <w:szCs w:val="24"/>
          <w:lang w:val="nl-NL"/>
        </w:rPr>
        <w:t>Pi’s installeren met Ubuntu server</w:t>
      </w:r>
    </w:p>
    <w:p w14:paraId="6B92D1A9" w14:textId="740C308D" w:rsidR="0080174D" w:rsidRPr="00517157" w:rsidRDefault="0080174D" w:rsidP="00517157">
      <w:pPr>
        <w:pStyle w:val="Lijstalinea"/>
        <w:spacing w:after="0" w:line="240" w:lineRule="auto"/>
        <w:ind w:left="1440"/>
        <w:textAlignment w:val="baseline"/>
        <w:rPr>
          <w:rFonts w:eastAsia="Times New Roman" w:cstheme="minorHAnsi"/>
          <w:color w:val="000000"/>
          <w:sz w:val="24"/>
          <w:szCs w:val="24"/>
          <w:lang w:val="nl-NL"/>
        </w:rPr>
      </w:pPr>
      <w:r w:rsidRPr="00517157">
        <w:rPr>
          <w:rFonts w:eastAsia="Times New Roman" w:cstheme="minorHAnsi"/>
          <w:color w:val="000000"/>
          <w:sz w:val="24"/>
          <w:szCs w:val="24"/>
          <w:lang w:val="nl-NL"/>
        </w:rPr>
        <w:t>Wanneer het plan van aanpak wordt goedgekeurd kan er begonnen worden met het bouwen van het netwerk. Als eerste activiteit staat het installeren van Ubuntu server op de raspberry pi’s. </w:t>
      </w:r>
    </w:p>
    <w:p w14:paraId="25D6220A" w14:textId="77777777" w:rsidR="00517157" w:rsidRDefault="0080174D" w:rsidP="00517157">
      <w:pPr>
        <w:pStyle w:val="Lijstalinea"/>
        <w:numPr>
          <w:ilvl w:val="1"/>
          <w:numId w:val="8"/>
        </w:numPr>
        <w:spacing w:after="0" w:line="240" w:lineRule="auto"/>
        <w:textAlignment w:val="baseline"/>
        <w:rPr>
          <w:rFonts w:eastAsia="Times New Roman" w:cstheme="minorHAnsi"/>
          <w:color w:val="000000"/>
          <w:sz w:val="24"/>
          <w:szCs w:val="24"/>
          <w:lang w:val="nl-NL"/>
        </w:rPr>
      </w:pPr>
      <w:r w:rsidRPr="00162A4D">
        <w:rPr>
          <w:rFonts w:eastAsia="Times New Roman" w:cstheme="minorHAnsi"/>
          <w:color w:val="000000"/>
          <w:sz w:val="24"/>
          <w:szCs w:val="24"/>
          <w:lang w:val="nl-NL"/>
        </w:rPr>
        <w:t>Pi’s koppelen en communicatie tussen Pi’s werkend maken</w:t>
      </w:r>
    </w:p>
    <w:p w14:paraId="6D5A745A" w14:textId="22E4979A" w:rsidR="0080174D" w:rsidRPr="00517157" w:rsidRDefault="0080174D" w:rsidP="00517157">
      <w:pPr>
        <w:pStyle w:val="Lijstalinea"/>
        <w:spacing w:after="0" w:line="240" w:lineRule="auto"/>
        <w:ind w:left="1440"/>
        <w:textAlignment w:val="baseline"/>
        <w:rPr>
          <w:rFonts w:eastAsia="Times New Roman" w:cstheme="minorHAnsi"/>
          <w:color w:val="000000"/>
          <w:sz w:val="24"/>
          <w:szCs w:val="24"/>
          <w:lang w:val="nl-NL"/>
        </w:rPr>
      </w:pPr>
      <w:commentRangeStart w:id="72"/>
      <w:r w:rsidRPr="00517157">
        <w:rPr>
          <w:rFonts w:eastAsia="Times New Roman" w:cstheme="minorHAnsi"/>
          <w:color w:val="000000"/>
          <w:sz w:val="24"/>
          <w:szCs w:val="24"/>
          <w:lang w:val="nl-NL"/>
        </w:rPr>
        <w:t xml:space="preserve">Wanneer beide Pi’s voorzien zijn van een operating system worden deze aan elkaar gekoppeld om communicatie tussen deze twee apparaten </w:t>
      </w:r>
      <w:r w:rsidR="00162A4D" w:rsidRPr="00517157">
        <w:rPr>
          <w:rFonts w:eastAsia="Times New Roman" w:cstheme="minorHAnsi"/>
          <w:color w:val="000000"/>
          <w:sz w:val="24"/>
          <w:szCs w:val="24"/>
          <w:lang w:val="nl-NL"/>
        </w:rPr>
        <w:t>werkend te krijgen zal er ook wat configuratie plaats moeten vinden</w:t>
      </w:r>
      <w:r w:rsidRPr="00517157">
        <w:rPr>
          <w:rFonts w:eastAsia="Times New Roman" w:cstheme="minorHAnsi"/>
          <w:color w:val="000000"/>
          <w:sz w:val="24"/>
          <w:szCs w:val="24"/>
          <w:lang w:val="nl-NL"/>
        </w:rPr>
        <w:t> </w:t>
      </w:r>
      <w:commentRangeEnd w:id="72"/>
      <w:r w:rsidR="00544680" w:rsidRPr="00020332">
        <w:rPr>
          <w:rStyle w:val="Verwijzingopmerking"/>
          <w:lang w:val="nl-NL"/>
        </w:rPr>
        <w:commentReference w:id="72"/>
      </w:r>
    </w:p>
    <w:p w14:paraId="67A0DBB6" w14:textId="77777777" w:rsidR="00517157" w:rsidRDefault="00162A4D" w:rsidP="00517157">
      <w:pPr>
        <w:pStyle w:val="Lijstalinea"/>
        <w:numPr>
          <w:ilvl w:val="1"/>
          <w:numId w:val="8"/>
        </w:numPr>
        <w:spacing w:after="0" w:line="240" w:lineRule="auto"/>
        <w:rPr>
          <w:rFonts w:eastAsia="Times New Roman" w:cstheme="minorHAnsi"/>
          <w:sz w:val="24"/>
          <w:szCs w:val="24"/>
          <w:lang w:val="nl-NL"/>
        </w:rPr>
      </w:pPr>
      <w:r w:rsidRPr="00162A4D">
        <w:rPr>
          <w:rFonts w:eastAsia="Times New Roman" w:cstheme="minorHAnsi"/>
          <w:sz w:val="24"/>
          <w:szCs w:val="24"/>
          <w:lang w:val="nl-NL"/>
        </w:rPr>
        <w:t>Opzetten</w:t>
      </w:r>
      <w:r>
        <w:rPr>
          <w:rFonts w:eastAsia="Times New Roman" w:cstheme="minorHAnsi"/>
          <w:sz w:val="24"/>
          <w:szCs w:val="24"/>
          <w:lang w:val="nl-NL"/>
        </w:rPr>
        <w:t xml:space="preserve"> DHCP server (DNSMasq) op gateway</w:t>
      </w:r>
    </w:p>
    <w:p w14:paraId="0D6DF41F" w14:textId="63256BDF" w:rsidR="00D860A4" w:rsidRPr="00517157" w:rsidRDefault="00517157" w:rsidP="00517157">
      <w:pPr>
        <w:pStyle w:val="Lijstalinea"/>
        <w:spacing w:after="0" w:line="240" w:lineRule="auto"/>
        <w:ind w:left="1440"/>
        <w:rPr>
          <w:rFonts w:eastAsia="Times New Roman" w:cstheme="minorHAnsi"/>
          <w:sz w:val="24"/>
          <w:szCs w:val="24"/>
          <w:lang w:val="nl-NL"/>
        </w:rPr>
      </w:pPr>
      <w:r w:rsidRPr="00517157">
        <w:rPr>
          <w:rFonts w:eastAsia="Times New Roman" w:cstheme="minorHAnsi"/>
          <w:sz w:val="24"/>
          <w:szCs w:val="24"/>
          <w:lang w:val="nl-NL"/>
        </w:rPr>
        <w:t xml:space="preserve">De eerste service die geïnstalleerd </w:t>
      </w:r>
      <w:r w:rsidR="00E81B3E" w:rsidRPr="00517157">
        <w:rPr>
          <w:rFonts w:eastAsia="Times New Roman" w:cstheme="minorHAnsi"/>
          <w:sz w:val="24"/>
          <w:szCs w:val="24"/>
          <w:lang w:val="nl-NL"/>
        </w:rPr>
        <w:t>wordt</w:t>
      </w:r>
      <w:r w:rsidRPr="00517157">
        <w:rPr>
          <w:rFonts w:eastAsia="Times New Roman" w:cstheme="minorHAnsi"/>
          <w:sz w:val="24"/>
          <w:szCs w:val="24"/>
          <w:lang w:val="nl-NL"/>
        </w:rPr>
        <w:t xml:space="preserve"> op de gateway is DNSMasq. Deze service </w:t>
      </w:r>
      <w:r w:rsidR="00E81B3E" w:rsidRPr="00517157">
        <w:rPr>
          <w:rFonts w:eastAsia="Times New Roman" w:cstheme="minorHAnsi"/>
          <w:sz w:val="24"/>
          <w:szCs w:val="24"/>
          <w:lang w:val="nl-NL"/>
        </w:rPr>
        <w:t>wordt</w:t>
      </w:r>
      <w:r w:rsidRPr="00517157">
        <w:rPr>
          <w:rFonts w:eastAsia="Times New Roman" w:cstheme="minorHAnsi"/>
          <w:sz w:val="24"/>
          <w:szCs w:val="24"/>
          <w:lang w:val="nl-NL"/>
        </w:rPr>
        <w:t xml:space="preserve"> ook gebruikt voor andere protocollen, het is daarom een logische eerste stap. </w:t>
      </w:r>
    </w:p>
    <w:p w14:paraId="62645B67" w14:textId="6BE35A38" w:rsidR="00162A4D" w:rsidRDefault="00162A4D" w:rsidP="00162A4D">
      <w:pPr>
        <w:pStyle w:val="Lijstalinea"/>
        <w:numPr>
          <w:ilvl w:val="1"/>
          <w:numId w:val="8"/>
        </w:numPr>
        <w:spacing w:after="0" w:line="240" w:lineRule="auto"/>
        <w:rPr>
          <w:rFonts w:eastAsia="Times New Roman" w:cstheme="minorHAnsi"/>
          <w:sz w:val="24"/>
          <w:szCs w:val="24"/>
          <w:lang w:val="nl-NL"/>
        </w:rPr>
      </w:pPr>
      <w:r>
        <w:rPr>
          <w:rFonts w:eastAsia="Times New Roman" w:cstheme="minorHAnsi"/>
          <w:sz w:val="24"/>
          <w:szCs w:val="24"/>
          <w:lang w:val="nl-NL"/>
        </w:rPr>
        <w:t>Opzetten DNS (DNSMasq) op gateway</w:t>
      </w:r>
    </w:p>
    <w:p w14:paraId="0C0907F0" w14:textId="20CB23D1" w:rsidR="00D860A4" w:rsidRDefault="00517157" w:rsidP="00D860A4">
      <w:pPr>
        <w:pStyle w:val="Lijstalinea"/>
        <w:spacing w:after="0" w:line="240" w:lineRule="auto"/>
        <w:ind w:left="1440"/>
        <w:rPr>
          <w:rFonts w:eastAsia="Times New Roman" w:cstheme="minorHAnsi"/>
          <w:sz w:val="24"/>
          <w:szCs w:val="24"/>
          <w:lang w:val="nl-NL"/>
        </w:rPr>
      </w:pPr>
      <w:r>
        <w:rPr>
          <w:rFonts w:eastAsia="Times New Roman" w:cstheme="minorHAnsi"/>
          <w:sz w:val="24"/>
          <w:szCs w:val="24"/>
          <w:lang w:val="nl-NL"/>
        </w:rPr>
        <w:t xml:space="preserve">Na het opzetten van de DHCP server wordt ook de DNS opgezet. Dit zal ongeveer tegelijk gebeuren omdat deze twee protocollen gebruik maken van dezelfde service. </w:t>
      </w:r>
    </w:p>
    <w:p w14:paraId="4503BC6C" w14:textId="33B606D4" w:rsidR="00162A4D" w:rsidRDefault="00162A4D" w:rsidP="00162A4D">
      <w:pPr>
        <w:pStyle w:val="Lijstalinea"/>
        <w:numPr>
          <w:ilvl w:val="1"/>
          <w:numId w:val="8"/>
        </w:numPr>
        <w:spacing w:after="0" w:line="240" w:lineRule="auto"/>
        <w:rPr>
          <w:rFonts w:eastAsia="Times New Roman" w:cstheme="minorHAnsi"/>
          <w:sz w:val="24"/>
          <w:szCs w:val="24"/>
          <w:lang w:val="nl-NL"/>
        </w:rPr>
      </w:pPr>
      <w:r>
        <w:rPr>
          <w:rFonts w:eastAsia="Times New Roman" w:cstheme="minorHAnsi"/>
          <w:sz w:val="24"/>
          <w:szCs w:val="24"/>
          <w:lang w:val="nl-NL"/>
        </w:rPr>
        <w:t>Opzetten NAT op gateway</w:t>
      </w:r>
    </w:p>
    <w:p w14:paraId="46BB9017" w14:textId="69D8252D" w:rsidR="00D860A4" w:rsidRPr="00517157" w:rsidRDefault="00517157" w:rsidP="00517157">
      <w:pPr>
        <w:pStyle w:val="Lijstalinea"/>
        <w:spacing w:after="0" w:line="240" w:lineRule="auto"/>
        <w:ind w:left="1440"/>
        <w:rPr>
          <w:rFonts w:eastAsia="Times New Roman" w:cstheme="minorHAnsi"/>
          <w:sz w:val="24"/>
          <w:szCs w:val="24"/>
          <w:lang w:val="nl-NL"/>
        </w:rPr>
      </w:pPr>
      <w:r>
        <w:rPr>
          <w:rFonts w:eastAsia="Times New Roman" w:cstheme="minorHAnsi"/>
          <w:sz w:val="24"/>
          <w:szCs w:val="24"/>
          <w:lang w:val="nl-NL"/>
        </w:rPr>
        <w:t xml:space="preserve">Het opzetten van het NAT wordt gebruikt om domein namen te koppelen aan ip adressen. </w:t>
      </w:r>
    </w:p>
    <w:p w14:paraId="2FD236B6" w14:textId="6A2B6C57" w:rsidR="00162A4D" w:rsidRDefault="00162A4D" w:rsidP="00162A4D">
      <w:pPr>
        <w:pStyle w:val="Lijstalinea"/>
        <w:numPr>
          <w:ilvl w:val="1"/>
          <w:numId w:val="8"/>
        </w:numPr>
        <w:spacing w:after="0" w:line="240" w:lineRule="auto"/>
        <w:rPr>
          <w:rFonts w:eastAsia="Times New Roman" w:cstheme="minorHAnsi"/>
          <w:sz w:val="24"/>
          <w:szCs w:val="24"/>
          <w:lang w:val="nl-NL"/>
        </w:rPr>
      </w:pPr>
      <w:r>
        <w:rPr>
          <w:rFonts w:eastAsia="Times New Roman" w:cstheme="minorHAnsi"/>
          <w:sz w:val="24"/>
          <w:szCs w:val="24"/>
          <w:lang w:val="nl-NL"/>
        </w:rPr>
        <w:t>Opzetten NFS op gateway</w:t>
      </w:r>
    </w:p>
    <w:p w14:paraId="1EE825D1" w14:textId="567640F2" w:rsidR="00D860A4" w:rsidRDefault="00517157" w:rsidP="00D860A4">
      <w:pPr>
        <w:pStyle w:val="Lijstalinea"/>
        <w:spacing w:after="0" w:line="240" w:lineRule="auto"/>
        <w:ind w:left="1440"/>
        <w:rPr>
          <w:rFonts w:eastAsia="Times New Roman" w:cstheme="minorHAnsi"/>
          <w:sz w:val="24"/>
          <w:szCs w:val="24"/>
          <w:lang w:val="nl-NL"/>
        </w:rPr>
      </w:pPr>
      <w:r>
        <w:rPr>
          <w:rFonts w:eastAsia="Times New Roman" w:cstheme="minorHAnsi"/>
          <w:sz w:val="24"/>
          <w:szCs w:val="24"/>
          <w:lang w:val="nl-NL"/>
        </w:rPr>
        <w:t xml:space="preserve">NFS wordt gebruikt om bestanden te delen met de TSLR. Als dit werkt kan er begonnen worden aan PXE. </w:t>
      </w:r>
    </w:p>
    <w:p w14:paraId="5EB0F78C" w14:textId="77777777" w:rsidR="00517157" w:rsidRDefault="00517157" w:rsidP="00517157">
      <w:pPr>
        <w:pStyle w:val="Lijstalinea"/>
        <w:numPr>
          <w:ilvl w:val="1"/>
          <w:numId w:val="8"/>
        </w:numPr>
        <w:spacing w:after="0" w:line="240" w:lineRule="auto"/>
        <w:rPr>
          <w:rFonts w:eastAsia="Times New Roman" w:cstheme="minorHAnsi"/>
          <w:sz w:val="24"/>
          <w:szCs w:val="24"/>
          <w:lang w:val="nl-NL"/>
        </w:rPr>
      </w:pPr>
      <w:r>
        <w:rPr>
          <w:rFonts w:eastAsia="Times New Roman" w:cstheme="minorHAnsi"/>
          <w:sz w:val="24"/>
          <w:szCs w:val="24"/>
          <w:lang w:val="nl-NL"/>
        </w:rPr>
        <w:t>Opzetten PXE op gateway</w:t>
      </w:r>
    </w:p>
    <w:p w14:paraId="689607AA" w14:textId="013ABE09" w:rsidR="00517157" w:rsidRDefault="00517157" w:rsidP="00517157">
      <w:pPr>
        <w:pStyle w:val="Lijstalinea"/>
        <w:spacing w:after="0" w:line="240" w:lineRule="auto"/>
        <w:ind w:left="1440"/>
        <w:rPr>
          <w:rFonts w:eastAsia="Times New Roman" w:cstheme="minorHAnsi"/>
          <w:sz w:val="24"/>
          <w:szCs w:val="24"/>
          <w:lang w:val="nl-NL"/>
        </w:rPr>
      </w:pPr>
      <w:r>
        <w:rPr>
          <w:rFonts w:eastAsia="Times New Roman" w:cstheme="minorHAnsi"/>
          <w:sz w:val="24"/>
          <w:szCs w:val="24"/>
          <w:lang w:val="nl-NL"/>
        </w:rPr>
        <w:t>PXE wordt gebruikt voor het netwerk booten van de TSLR. Hier kan ook nog wat configuratie van de TSLR bij komen kijken. Als er veel moet worden opgezet op de TSLR kan deze activiteit ook op een later moment gedaan worden.</w:t>
      </w:r>
    </w:p>
    <w:p w14:paraId="1DFAC958" w14:textId="77777777" w:rsidR="00517157" w:rsidRDefault="00517157" w:rsidP="00517157">
      <w:pPr>
        <w:pStyle w:val="Lijstalinea"/>
        <w:numPr>
          <w:ilvl w:val="1"/>
          <w:numId w:val="8"/>
        </w:numPr>
        <w:spacing w:after="0" w:line="240" w:lineRule="auto"/>
        <w:rPr>
          <w:rFonts w:eastAsia="Times New Roman" w:cstheme="minorHAnsi"/>
          <w:sz w:val="24"/>
          <w:szCs w:val="24"/>
          <w:lang w:val="nl-NL"/>
        </w:rPr>
      </w:pPr>
      <w:r>
        <w:rPr>
          <w:rFonts w:eastAsia="Times New Roman" w:cstheme="minorHAnsi"/>
          <w:sz w:val="24"/>
          <w:szCs w:val="24"/>
          <w:lang w:val="nl-NL"/>
        </w:rPr>
        <w:t>Opzetten NAT op TSLR</w:t>
      </w:r>
    </w:p>
    <w:p w14:paraId="45991D03" w14:textId="5CD670AD" w:rsidR="00517157" w:rsidRPr="00517157" w:rsidRDefault="00517157" w:rsidP="00517157">
      <w:pPr>
        <w:pStyle w:val="Lijstalinea"/>
        <w:spacing w:after="0" w:line="240" w:lineRule="auto"/>
        <w:ind w:left="1440"/>
        <w:rPr>
          <w:rFonts w:eastAsia="Times New Roman" w:cstheme="minorHAnsi"/>
          <w:sz w:val="24"/>
          <w:szCs w:val="24"/>
          <w:lang w:val="nl-NL"/>
        </w:rPr>
      </w:pPr>
      <w:r>
        <w:rPr>
          <w:rFonts w:eastAsia="Times New Roman" w:cstheme="minorHAnsi"/>
          <w:sz w:val="24"/>
          <w:szCs w:val="24"/>
          <w:lang w:val="nl-NL"/>
        </w:rPr>
        <w:t xml:space="preserve">Voor de TSLR </w:t>
      </w:r>
      <w:r w:rsidR="0000650B">
        <w:rPr>
          <w:rFonts w:eastAsia="Times New Roman" w:cstheme="minorHAnsi"/>
          <w:sz w:val="24"/>
          <w:szCs w:val="24"/>
          <w:lang w:val="nl-NL"/>
        </w:rPr>
        <w:t xml:space="preserve">kan </w:t>
      </w:r>
      <w:r w:rsidR="00E81B3E">
        <w:rPr>
          <w:rFonts w:eastAsia="Times New Roman" w:cstheme="minorHAnsi"/>
          <w:sz w:val="24"/>
          <w:szCs w:val="24"/>
          <w:lang w:val="nl-NL"/>
        </w:rPr>
        <w:t>wordt</w:t>
      </w:r>
      <w:r w:rsidR="0000650B">
        <w:rPr>
          <w:rFonts w:eastAsia="Times New Roman" w:cstheme="minorHAnsi"/>
          <w:sz w:val="24"/>
          <w:szCs w:val="24"/>
          <w:lang w:val="nl-NL"/>
        </w:rPr>
        <w:t xml:space="preserve"> er begonnen met het opzetten van het NAT. Dit zal op dezelfde wijzen gebeuren als op de gateway. </w:t>
      </w:r>
    </w:p>
    <w:p w14:paraId="701A0416" w14:textId="437BF218" w:rsidR="00162A4D" w:rsidRDefault="00162A4D" w:rsidP="00162A4D">
      <w:pPr>
        <w:pStyle w:val="Lijstalinea"/>
        <w:numPr>
          <w:ilvl w:val="1"/>
          <w:numId w:val="8"/>
        </w:numPr>
        <w:spacing w:after="0" w:line="240" w:lineRule="auto"/>
        <w:rPr>
          <w:rFonts w:eastAsia="Times New Roman" w:cstheme="minorHAnsi"/>
          <w:sz w:val="24"/>
          <w:szCs w:val="24"/>
          <w:lang w:val="nl-NL"/>
        </w:rPr>
      </w:pPr>
      <w:r>
        <w:rPr>
          <w:rFonts w:eastAsia="Times New Roman" w:cstheme="minorHAnsi"/>
          <w:sz w:val="24"/>
          <w:szCs w:val="24"/>
          <w:lang w:val="nl-NL"/>
        </w:rPr>
        <w:t>Opzetten host-apd op TSLR</w:t>
      </w:r>
    </w:p>
    <w:p w14:paraId="0503499B" w14:textId="79AA8D2B" w:rsidR="00D860A4" w:rsidRDefault="0000650B" w:rsidP="00D860A4">
      <w:pPr>
        <w:pStyle w:val="Lijstalinea"/>
        <w:spacing w:after="0" w:line="240" w:lineRule="auto"/>
        <w:ind w:left="1440"/>
        <w:rPr>
          <w:rFonts w:eastAsia="Times New Roman" w:cstheme="minorHAnsi"/>
          <w:sz w:val="24"/>
          <w:szCs w:val="24"/>
          <w:lang w:val="nl-NL"/>
        </w:rPr>
      </w:pPr>
      <w:r>
        <w:rPr>
          <w:rFonts w:eastAsia="Times New Roman" w:cstheme="minorHAnsi"/>
          <w:sz w:val="24"/>
          <w:szCs w:val="24"/>
          <w:lang w:val="nl-NL"/>
        </w:rPr>
        <w:t xml:space="preserve">Voor het opzetten van WIFI wordt host-apd gebruikt. </w:t>
      </w:r>
    </w:p>
    <w:p w14:paraId="36CBCCC8" w14:textId="14B69F9F" w:rsidR="00D860A4" w:rsidRPr="0000650B" w:rsidRDefault="00162A4D" w:rsidP="0000650B">
      <w:pPr>
        <w:pStyle w:val="Lijstalinea"/>
        <w:numPr>
          <w:ilvl w:val="1"/>
          <w:numId w:val="8"/>
        </w:numPr>
        <w:spacing w:after="0" w:line="240" w:lineRule="auto"/>
        <w:rPr>
          <w:rFonts w:eastAsia="Times New Roman" w:cstheme="minorHAnsi"/>
          <w:sz w:val="24"/>
          <w:szCs w:val="24"/>
          <w:lang w:val="nl-NL"/>
        </w:rPr>
      </w:pPr>
      <w:r>
        <w:rPr>
          <w:rFonts w:eastAsia="Times New Roman" w:cstheme="minorHAnsi"/>
          <w:sz w:val="24"/>
          <w:szCs w:val="24"/>
          <w:lang w:val="nl-NL"/>
        </w:rPr>
        <w:t>Opzetten NFTables op TSLR</w:t>
      </w:r>
    </w:p>
    <w:p w14:paraId="44FC52D3" w14:textId="19DA082A" w:rsidR="00D860A4" w:rsidRPr="00D860A4" w:rsidRDefault="0000650B" w:rsidP="00D860A4">
      <w:pPr>
        <w:pStyle w:val="Lijstalinea"/>
        <w:spacing w:after="0" w:line="240" w:lineRule="auto"/>
        <w:ind w:left="1440"/>
        <w:rPr>
          <w:rFonts w:eastAsia="Times New Roman" w:cstheme="minorHAnsi"/>
          <w:sz w:val="24"/>
          <w:szCs w:val="24"/>
          <w:lang w:val="nl-NL"/>
        </w:rPr>
      </w:pPr>
      <w:r>
        <w:rPr>
          <w:rFonts w:eastAsia="Times New Roman" w:cstheme="minorHAnsi"/>
          <w:sz w:val="24"/>
          <w:szCs w:val="24"/>
          <w:lang w:val="nl-NL"/>
        </w:rPr>
        <w:t>De firewall regels worden hier opgezet voor de TSLR.</w:t>
      </w:r>
    </w:p>
    <w:p w14:paraId="4359B42B" w14:textId="77777777" w:rsidR="0000650B" w:rsidRDefault="00162A4D" w:rsidP="0000650B">
      <w:pPr>
        <w:pStyle w:val="Lijstalinea"/>
        <w:numPr>
          <w:ilvl w:val="1"/>
          <w:numId w:val="8"/>
        </w:numPr>
        <w:spacing w:after="0" w:line="240" w:lineRule="auto"/>
        <w:rPr>
          <w:rFonts w:eastAsia="Times New Roman" w:cstheme="minorHAnsi"/>
          <w:sz w:val="24"/>
          <w:szCs w:val="24"/>
          <w:lang w:val="nl-NL"/>
        </w:rPr>
      </w:pPr>
      <w:r>
        <w:rPr>
          <w:rFonts w:eastAsia="Times New Roman" w:cstheme="minorHAnsi"/>
          <w:sz w:val="24"/>
          <w:szCs w:val="24"/>
          <w:lang w:val="nl-NL"/>
        </w:rPr>
        <w:t>Opzetten NFTables regels op gateway</w:t>
      </w:r>
    </w:p>
    <w:p w14:paraId="676759F6" w14:textId="1A7A6306" w:rsidR="00D860A4" w:rsidRDefault="0000650B" w:rsidP="0000650B">
      <w:pPr>
        <w:pStyle w:val="Lijstalinea"/>
        <w:spacing w:after="0" w:line="240" w:lineRule="auto"/>
        <w:ind w:left="1440"/>
        <w:rPr>
          <w:rFonts w:eastAsia="Times New Roman" w:cstheme="minorHAnsi"/>
          <w:sz w:val="24"/>
          <w:szCs w:val="24"/>
          <w:lang w:val="nl-NL"/>
        </w:rPr>
      </w:pPr>
      <w:r w:rsidRPr="0000650B">
        <w:rPr>
          <w:rFonts w:eastAsia="Times New Roman" w:cstheme="minorHAnsi"/>
          <w:sz w:val="24"/>
          <w:szCs w:val="24"/>
          <w:lang w:val="nl-NL"/>
        </w:rPr>
        <w:t xml:space="preserve">De firewall regels worden hier opgezet voor de </w:t>
      </w:r>
      <w:r>
        <w:rPr>
          <w:rFonts w:eastAsia="Times New Roman" w:cstheme="minorHAnsi"/>
          <w:sz w:val="24"/>
          <w:szCs w:val="24"/>
          <w:lang w:val="nl-NL"/>
        </w:rPr>
        <w:t>gateway</w:t>
      </w:r>
      <w:r w:rsidRPr="0000650B">
        <w:rPr>
          <w:rFonts w:eastAsia="Times New Roman" w:cstheme="minorHAnsi"/>
          <w:sz w:val="24"/>
          <w:szCs w:val="24"/>
          <w:lang w:val="nl-NL"/>
        </w:rPr>
        <w:t>.</w:t>
      </w:r>
    </w:p>
    <w:p w14:paraId="64359440" w14:textId="7685487E" w:rsidR="0000650B" w:rsidRDefault="0000650B" w:rsidP="0000650B">
      <w:pPr>
        <w:pStyle w:val="Lijstalinea"/>
        <w:spacing w:after="0" w:line="240" w:lineRule="auto"/>
        <w:ind w:left="1440"/>
        <w:rPr>
          <w:rFonts w:eastAsia="Times New Roman" w:cstheme="minorHAnsi"/>
          <w:sz w:val="24"/>
          <w:szCs w:val="24"/>
          <w:lang w:val="nl-NL"/>
        </w:rPr>
      </w:pPr>
    </w:p>
    <w:p w14:paraId="723B0387" w14:textId="5D0358B0" w:rsidR="0000650B" w:rsidRDefault="0000650B" w:rsidP="0000650B">
      <w:pPr>
        <w:pStyle w:val="Lijstalinea"/>
        <w:spacing w:after="0" w:line="240" w:lineRule="auto"/>
        <w:ind w:left="1440"/>
        <w:rPr>
          <w:rFonts w:eastAsia="Times New Roman" w:cstheme="minorHAnsi"/>
          <w:sz w:val="24"/>
          <w:szCs w:val="24"/>
          <w:lang w:val="nl-NL"/>
        </w:rPr>
      </w:pPr>
    </w:p>
    <w:p w14:paraId="646E4182" w14:textId="74D415CE" w:rsidR="0000650B" w:rsidRDefault="0000650B" w:rsidP="0000650B">
      <w:pPr>
        <w:pStyle w:val="Lijstalinea"/>
        <w:spacing w:after="0" w:line="240" w:lineRule="auto"/>
        <w:ind w:left="1440"/>
        <w:rPr>
          <w:rFonts w:eastAsia="Times New Roman" w:cstheme="minorHAnsi"/>
          <w:sz w:val="24"/>
          <w:szCs w:val="24"/>
          <w:lang w:val="nl-NL"/>
        </w:rPr>
      </w:pPr>
    </w:p>
    <w:p w14:paraId="07556A2A" w14:textId="77777777" w:rsidR="0000650B" w:rsidRPr="0000650B" w:rsidRDefault="0000650B" w:rsidP="0000650B">
      <w:pPr>
        <w:pStyle w:val="Lijstalinea"/>
        <w:spacing w:after="0" w:line="240" w:lineRule="auto"/>
        <w:ind w:left="1440"/>
        <w:rPr>
          <w:rFonts w:eastAsia="Times New Roman" w:cstheme="minorHAnsi"/>
          <w:sz w:val="24"/>
          <w:szCs w:val="24"/>
          <w:lang w:val="nl-NL"/>
        </w:rPr>
      </w:pPr>
    </w:p>
    <w:p w14:paraId="70508BC4" w14:textId="4936B382" w:rsidR="00D860A4" w:rsidRDefault="00D860A4" w:rsidP="00162A4D">
      <w:pPr>
        <w:pStyle w:val="Lijstalinea"/>
        <w:numPr>
          <w:ilvl w:val="1"/>
          <w:numId w:val="8"/>
        </w:numPr>
        <w:spacing w:after="0" w:line="240" w:lineRule="auto"/>
        <w:rPr>
          <w:rFonts w:eastAsia="Times New Roman" w:cstheme="minorHAnsi"/>
          <w:sz w:val="24"/>
          <w:szCs w:val="24"/>
          <w:lang w:val="nl-NL"/>
        </w:rPr>
      </w:pPr>
      <w:r>
        <w:rPr>
          <w:rFonts w:eastAsia="Times New Roman" w:cstheme="minorHAnsi"/>
          <w:sz w:val="24"/>
          <w:szCs w:val="24"/>
          <w:lang w:val="nl-NL"/>
        </w:rPr>
        <w:lastRenderedPageBreak/>
        <w:t>Voorbereiden assessment</w:t>
      </w:r>
    </w:p>
    <w:p w14:paraId="7D1185D5" w14:textId="43C01F40" w:rsidR="00517157" w:rsidRPr="0000650B" w:rsidRDefault="00517157" w:rsidP="0000650B">
      <w:pPr>
        <w:pStyle w:val="Lijstalinea"/>
        <w:spacing w:after="0" w:line="240" w:lineRule="auto"/>
        <w:ind w:left="1440"/>
        <w:rPr>
          <w:rFonts w:eastAsia="Times New Roman" w:cstheme="minorHAnsi"/>
          <w:sz w:val="24"/>
          <w:szCs w:val="24"/>
          <w:lang w:val="nl-NL"/>
        </w:rPr>
      </w:pPr>
      <w:r>
        <w:rPr>
          <w:rFonts w:eastAsia="Times New Roman" w:cstheme="minorHAnsi"/>
          <w:sz w:val="24"/>
          <w:szCs w:val="24"/>
          <w:lang w:val="nl-NL"/>
        </w:rPr>
        <w:t xml:space="preserve">Om tijdens het assessment een goede demo te geven dient er het een en ander getest worden. </w:t>
      </w:r>
    </w:p>
    <w:p w14:paraId="4C47A32E" w14:textId="0EC59B62" w:rsidR="0080174D" w:rsidRPr="00162A4D" w:rsidRDefault="0080174D" w:rsidP="00162A4D">
      <w:pPr>
        <w:pStyle w:val="Lijstalinea"/>
        <w:numPr>
          <w:ilvl w:val="1"/>
          <w:numId w:val="8"/>
        </w:numPr>
        <w:spacing w:after="0" w:line="240" w:lineRule="auto"/>
        <w:textAlignment w:val="baseline"/>
        <w:rPr>
          <w:rFonts w:eastAsia="Times New Roman" w:cstheme="minorHAnsi"/>
          <w:color w:val="000000"/>
          <w:sz w:val="24"/>
          <w:szCs w:val="24"/>
          <w:lang w:val="nl-NL"/>
        </w:rPr>
      </w:pPr>
      <w:r w:rsidRPr="00162A4D">
        <w:rPr>
          <w:rFonts w:eastAsia="Times New Roman" w:cstheme="minorHAnsi"/>
          <w:color w:val="000000"/>
          <w:sz w:val="24"/>
          <w:szCs w:val="24"/>
          <w:lang w:val="nl-NL"/>
        </w:rPr>
        <w:t>Assessment</w:t>
      </w:r>
    </w:p>
    <w:p w14:paraId="734BEE0E" w14:textId="77777777" w:rsidR="0080174D" w:rsidRPr="00020332" w:rsidRDefault="0080174D" w:rsidP="0080174D">
      <w:pPr>
        <w:spacing w:after="0" w:line="240" w:lineRule="auto"/>
        <w:ind w:left="720"/>
        <w:rPr>
          <w:rFonts w:eastAsia="Times New Roman" w:cstheme="minorHAnsi"/>
          <w:sz w:val="28"/>
          <w:szCs w:val="28"/>
          <w:lang w:val="nl-NL"/>
        </w:rPr>
      </w:pPr>
      <w:commentRangeStart w:id="73"/>
      <w:r w:rsidRPr="00020332">
        <w:rPr>
          <w:rFonts w:eastAsia="Times New Roman" w:cstheme="minorHAnsi"/>
          <w:color w:val="000000"/>
          <w:sz w:val="24"/>
          <w:szCs w:val="24"/>
          <w:lang w:val="nl-NL"/>
        </w:rPr>
        <w:t>Tijdens het assessment wordt het netwerk beoordeelt en hebben examinatoren de mogelijkheid tot het stellen van vragen. </w:t>
      </w:r>
      <w:commentRangeEnd w:id="73"/>
      <w:r w:rsidR="00E25AE2" w:rsidRPr="00020332">
        <w:rPr>
          <w:rStyle w:val="Verwijzingopmerking"/>
          <w:lang w:val="nl-NL"/>
        </w:rPr>
        <w:commentReference w:id="73"/>
      </w:r>
    </w:p>
    <w:p w14:paraId="42F880D4" w14:textId="77777777" w:rsidR="0080174D" w:rsidRPr="00020332" w:rsidRDefault="0080174D" w:rsidP="0080174D">
      <w:pPr>
        <w:spacing w:after="0" w:line="240" w:lineRule="auto"/>
        <w:ind w:left="720"/>
        <w:rPr>
          <w:rFonts w:eastAsia="Times New Roman" w:cstheme="minorHAnsi"/>
          <w:sz w:val="28"/>
          <w:szCs w:val="28"/>
          <w:lang w:val="nl-NL"/>
        </w:rPr>
      </w:pPr>
      <w:r w:rsidRPr="00020332">
        <w:rPr>
          <w:rFonts w:eastAsia="Times New Roman" w:cstheme="minorHAnsi"/>
          <w:color w:val="000000"/>
          <w:sz w:val="24"/>
          <w:szCs w:val="24"/>
          <w:lang w:val="nl-NL"/>
        </w:rPr>
        <w:t> </w:t>
      </w:r>
    </w:p>
    <w:p w14:paraId="1A9D9B9F" w14:textId="77777777" w:rsidR="0080174D" w:rsidRPr="00020332" w:rsidRDefault="0080174D">
      <w:pPr>
        <w:rPr>
          <w:rFonts w:ascii="Arial" w:eastAsia="Times New Roman" w:hAnsi="Arial" w:cs="Arial"/>
          <w:color w:val="000000"/>
          <w:sz w:val="52"/>
          <w:szCs w:val="52"/>
          <w:lang w:val="nl-NL"/>
        </w:rPr>
      </w:pPr>
      <w:r w:rsidRPr="00020332">
        <w:rPr>
          <w:rFonts w:ascii="Arial" w:eastAsia="Times New Roman" w:hAnsi="Arial" w:cs="Arial"/>
          <w:color w:val="000000"/>
          <w:sz w:val="52"/>
          <w:szCs w:val="52"/>
          <w:lang w:val="nl-NL"/>
        </w:rPr>
        <w:br w:type="page"/>
      </w:r>
    </w:p>
    <w:p w14:paraId="527314AA" w14:textId="11162BDE" w:rsidR="0080174D" w:rsidRPr="00020332" w:rsidRDefault="0080174D" w:rsidP="0080174D">
      <w:pPr>
        <w:pStyle w:val="Kop1"/>
        <w:rPr>
          <w:rFonts w:ascii="Times New Roman" w:eastAsia="Times New Roman" w:hAnsi="Times New Roman" w:cs="Times New Roman"/>
          <w:sz w:val="24"/>
          <w:szCs w:val="24"/>
          <w:lang w:val="nl-NL"/>
        </w:rPr>
      </w:pPr>
      <w:bookmarkStart w:id="74" w:name="_Toc66626408"/>
      <w:r w:rsidRPr="00020332">
        <w:rPr>
          <w:rFonts w:eastAsia="Times New Roman"/>
          <w:lang w:val="nl-NL"/>
        </w:rPr>
        <w:lastRenderedPageBreak/>
        <w:t>Kwaliteit borging</w:t>
      </w:r>
      <w:bookmarkEnd w:id="74"/>
    </w:p>
    <w:p w14:paraId="23EC9AD2" w14:textId="77777777" w:rsidR="0080174D" w:rsidRPr="00020332" w:rsidRDefault="0080174D" w:rsidP="0080174D">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t>Om de kwaliteit te borgen tijdens dit project worden er verschillende stappen ondernomen bij de verschillende fasen van het project.</w:t>
      </w:r>
    </w:p>
    <w:p w14:paraId="46FC34B1" w14:textId="77777777" w:rsidR="0080174D" w:rsidRPr="00020332" w:rsidRDefault="0080174D" w:rsidP="0080174D">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t>Tijdens het onderzoeken en schrijven van het PVA worden de bronnen die zijn gebruikt voor het onderzoek opgenomen in het hoofdstuk bronvermelding. Hierdoor kan er makkelijk terug</w:t>
      </w:r>
      <w:del w:id="75" w:author="Maurice Snoeren" w:date="2021-03-08T21:50:00Z">
        <w:r w:rsidRPr="00020332" w:rsidDel="00C03C37">
          <w:rPr>
            <w:rFonts w:eastAsia="Times New Roman" w:cstheme="minorHAnsi"/>
            <w:color w:val="000000"/>
            <w:sz w:val="24"/>
            <w:szCs w:val="24"/>
            <w:lang w:val="nl-NL"/>
          </w:rPr>
          <w:delText xml:space="preserve"> </w:delText>
        </w:r>
      </w:del>
      <w:r w:rsidRPr="00020332">
        <w:rPr>
          <w:rFonts w:eastAsia="Times New Roman" w:cstheme="minorHAnsi"/>
          <w:color w:val="000000"/>
          <w:sz w:val="24"/>
          <w:szCs w:val="24"/>
          <w:lang w:val="nl-NL"/>
        </w:rPr>
        <w:t>gezocht worden naar de informatie en makkelijk verwezen worden naar deze bronnen.</w:t>
      </w:r>
    </w:p>
    <w:p w14:paraId="547E524D" w14:textId="77777777" w:rsidR="0080174D" w:rsidRPr="00020332" w:rsidRDefault="0080174D" w:rsidP="0080174D">
      <w:pPr>
        <w:spacing w:after="0" w:line="240" w:lineRule="auto"/>
        <w:rPr>
          <w:rFonts w:eastAsia="Times New Roman" w:cstheme="minorHAnsi"/>
          <w:sz w:val="28"/>
          <w:szCs w:val="28"/>
          <w:lang w:val="nl-NL"/>
        </w:rPr>
      </w:pPr>
    </w:p>
    <w:p w14:paraId="0D283250" w14:textId="4BCD388E" w:rsidR="0080174D" w:rsidRPr="00020332" w:rsidRDefault="0080174D" w:rsidP="0080174D">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t>Tijdens het ontwikkelen aan het netwerk en de Pi’s houden we een document bij waarin wordt beschreven welke stappen zijn ondernomen om de verschillende services onder Linux in te stellen. Hierdoor kan er makkelijk terug gekeken worden naar welke stappen eerder zijn ondernomen.</w:t>
      </w:r>
    </w:p>
    <w:p w14:paraId="5A1ECE79" w14:textId="77777777" w:rsidR="0080174D" w:rsidRPr="00020332" w:rsidRDefault="0080174D" w:rsidP="0080174D">
      <w:pPr>
        <w:spacing w:after="0" w:line="240" w:lineRule="auto"/>
        <w:rPr>
          <w:rFonts w:eastAsia="Times New Roman" w:cstheme="minorHAnsi"/>
          <w:sz w:val="28"/>
          <w:szCs w:val="28"/>
          <w:lang w:val="nl-NL"/>
        </w:rPr>
      </w:pPr>
    </w:p>
    <w:p w14:paraId="6AE3E6A0" w14:textId="77777777" w:rsidR="0080174D" w:rsidRPr="00020332" w:rsidRDefault="0080174D" w:rsidP="0080174D">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t>Hiernaast wordt er tijdens de volledige ontwikkeling van dit project een lijst bijgehouden van vragen voor Maurice en Andries zodat er verzekerd kan worden dat alle vragen die ontstaan gesteld worden aan de begeleiders.</w:t>
      </w:r>
    </w:p>
    <w:p w14:paraId="44136CD4" w14:textId="77777777" w:rsidR="0080174D" w:rsidRPr="00020332" w:rsidRDefault="0080174D" w:rsidP="0080174D">
      <w:pPr>
        <w:spacing w:after="0" w:line="240" w:lineRule="auto"/>
        <w:rPr>
          <w:rFonts w:eastAsia="Times New Roman" w:cstheme="minorHAnsi"/>
          <w:sz w:val="24"/>
          <w:szCs w:val="24"/>
          <w:lang w:val="nl-NL"/>
        </w:rPr>
      </w:pPr>
    </w:p>
    <w:p w14:paraId="4D83A670" w14:textId="77777777" w:rsidR="0080174D" w:rsidRPr="00020332" w:rsidRDefault="0080174D">
      <w:pPr>
        <w:rPr>
          <w:rFonts w:eastAsia="Times New Roman" w:cstheme="minorHAnsi"/>
          <w:color w:val="000000"/>
          <w:sz w:val="52"/>
          <w:szCs w:val="52"/>
          <w:lang w:val="nl-NL"/>
        </w:rPr>
      </w:pPr>
      <w:r w:rsidRPr="00020332">
        <w:rPr>
          <w:rFonts w:eastAsia="Times New Roman" w:cstheme="minorHAnsi"/>
          <w:color w:val="000000"/>
          <w:sz w:val="52"/>
          <w:szCs w:val="52"/>
          <w:lang w:val="nl-NL"/>
        </w:rPr>
        <w:br w:type="page"/>
      </w:r>
    </w:p>
    <w:p w14:paraId="54C024EE" w14:textId="77777777" w:rsidR="00BF118E" w:rsidRPr="00020332" w:rsidRDefault="00BF118E" w:rsidP="0080174D">
      <w:pPr>
        <w:pStyle w:val="Kop1"/>
        <w:rPr>
          <w:rFonts w:eastAsia="Times New Roman"/>
          <w:lang w:val="nl-NL"/>
        </w:rPr>
        <w:sectPr w:rsidR="00BF118E" w:rsidRPr="00020332" w:rsidSect="0080174D">
          <w:pgSz w:w="11906" w:h="16838"/>
          <w:pgMar w:top="1440" w:right="1440" w:bottom="1440" w:left="1440" w:header="708" w:footer="708" w:gutter="0"/>
          <w:pgNumType w:start="0"/>
          <w:cols w:space="708"/>
          <w:titlePg/>
          <w:docGrid w:linePitch="360"/>
        </w:sectPr>
      </w:pPr>
    </w:p>
    <w:p w14:paraId="3842DFA7" w14:textId="07E0C3B1" w:rsidR="0080174D" w:rsidRPr="00020332" w:rsidRDefault="0080174D" w:rsidP="0080174D">
      <w:pPr>
        <w:pStyle w:val="Kop1"/>
        <w:rPr>
          <w:rFonts w:ascii="Times New Roman" w:eastAsia="Times New Roman" w:hAnsi="Times New Roman" w:cs="Times New Roman"/>
          <w:sz w:val="24"/>
          <w:szCs w:val="24"/>
          <w:lang w:val="nl-NL"/>
        </w:rPr>
      </w:pPr>
      <w:bookmarkStart w:id="76" w:name="_Toc66626409"/>
      <w:r w:rsidRPr="00020332">
        <w:rPr>
          <w:rFonts w:eastAsia="Times New Roman"/>
          <w:lang w:val="nl-NL"/>
        </w:rPr>
        <w:lastRenderedPageBreak/>
        <w:t>Planning</w:t>
      </w:r>
      <w:bookmarkEnd w:id="76"/>
    </w:p>
    <w:p w14:paraId="788ACCF3" w14:textId="77777777" w:rsidR="0080174D" w:rsidRPr="00020332" w:rsidRDefault="0080174D" w:rsidP="0080174D">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t>Dit hoofdstuk beschrijft de planning die is gemaakt voor het uitvoeren van het project.</w:t>
      </w:r>
    </w:p>
    <w:p w14:paraId="7FE58AD2" w14:textId="77777777" w:rsidR="0080174D" w:rsidRPr="00020332" w:rsidRDefault="0080174D" w:rsidP="0080174D">
      <w:pPr>
        <w:spacing w:after="0" w:line="240" w:lineRule="auto"/>
        <w:rPr>
          <w:rFonts w:eastAsia="Times New Roman" w:cstheme="minorHAnsi"/>
          <w:sz w:val="28"/>
          <w:szCs w:val="28"/>
          <w:lang w:val="nl-NL"/>
        </w:rPr>
      </w:pPr>
    </w:p>
    <w:p w14:paraId="240BA6EE" w14:textId="57468C3B" w:rsidR="0080174D" w:rsidRPr="00020332" w:rsidRDefault="0080174D" w:rsidP="0080174D">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t>Er is gekozen om de planning te maken in Excel, hieronder is een schermafbeelding opgenomen om een beter beeld te geven van de planning. </w:t>
      </w:r>
    </w:p>
    <w:p w14:paraId="33D1EF25" w14:textId="77777777" w:rsidR="00E30A8E" w:rsidRPr="00020332" w:rsidRDefault="0080174D" w:rsidP="00E30A8E">
      <w:pPr>
        <w:keepNext/>
        <w:spacing w:after="60" w:line="240" w:lineRule="auto"/>
        <w:rPr>
          <w:lang w:val="nl-NL"/>
        </w:rPr>
      </w:pPr>
      <w:commentRangeStart w:id="77"/>
      <w:r w:rsidRPr="00020332">
        <w:rPr>
          <w:rFonts w:ascii="Arial" w:eastAsia="Times New Roman" w:hAnsi="Arial" w:cs="Arial"/>
          <w:noProof/>
          <w:color w:val="000000"/>
          <w:sz w:val="52"/>
          <w:szCs w:val="52"/>
          <w:bdr w:val="none" w:sz="0" w:space="0" w:color="auto" w:frame="1"/>
          <w:lang w:val="nl-NL"/>
        </w:rPr>
        <w:drawing>
          <wp:inline distT="0" distB="0" distL="0" distR="0" wp14:anchorId="01925AC1" wp14:editId="2C3764C4">
            <wp:extent cx="7924800" cy="4382083"/>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978941" cy="4412021"/>
                    </a:xfrm>
                    <a:prstGeom prst="rect">
                      <a:avLst/>
                    </a:prstGeom>
                    <a:noFill/>
                    <a:ln>
                      <a:noFill/>
                    </a:ln>
                  </pic:spPr>
                </pic:pic>
              </a:graphicData>
            </a:graphic>
          </wp:inline>
        </w:drawing>
      </w:r>
      <w:commentRangeEnd w:id="77"/>
      <w:r w:rsidR="00EA6F25" w:rsidRPr="00020332">
        <w:rPr>
          <w:rStyle w:val="Verwijzingopmerking"/>
          <w:lang w:val="nl-NL"/>
        </w:rPr>
        <w:commentReference w:id="77"/>
      </w:r>
    </w:p>
    <w:p w14:paraId="6E0FD00D" w14:textId="01D9AB25" w:rsidR="0080174D" w:rsidRPr="00020332" w:rsidRDefault="00E30A8E" w:rsidP="00E30A8E">
      <w:pPr>
        <w:pStyle w:val="Bijschrift"/>
        <w:rPr>
          <w:rFonts w:ascii="Times New Roman" w:eastAsia="Times New Roman" w:hAnsi="Times New Roman" w:cs="Times New Roman"/>
          <w:sz w:val="24"/>
          <w:szCs w:val="24"/>
          <w:lang w:val="nl-NL"/>
        </w:rPr>
      </w:pPr>
      <w:r w:rsidRPr="00020332">
        <w:rPr>
          <w:lang w:val="nl-NL"/>
        </w:rPr>
        <w:t xml:space="preserve">Figuur </w:t>
      </w:r>
      <w:r w:rsidR="00A030FE" w:rsidRPr="00020332">
        <w:rPr>
          <w:lang w:val="nl-NL"/>
        </w:rPr>
        <w:fldChar w:fldCharType="begin"/>
      </w:r>
      <w:r w:rsidR="00A030FE" w:rsidRPr="00020332">
        <w:rPr>
          <w:lang w:val="nl-NL"/>
        </w:rPr>
        <w:instrText xml:space="preserve"> SEQ Figuur \* ARABIC </w:instrText>
      </w:r>
      <w:r w:rsidR="00A030FE" w:rsidRPr="00020332">
        <w:rPr>
          <w:lang w:val="nl-NL"/>
        </w:rPr>
        <w:fldChar w:fldCharType="separate"/>
      </w:r>
      <w:r w:rsidR="00B73887">
        <w:rPr>
          <w:noProof/>
          <w:lang w:val="nl-NL"/>
        </w:rPr>
        <w:t>2</w:t>
      </w:r>
      <w:r w:rsidR="00A030FE" w:rsidRPr="00020332">
        <w:rPr>
          <w:noProof/>
          <w:lang w:val="nl-NL"/>
        </w:rPr>
        <w:fldChar w:fldCharType="end"/>
      </w:r>
      <w:r w:rsidRPr="00020332">
        <w:rPr>
          <w:lang w:val="nl-NL"/>
        </w:rPr>
        <w:t xml:space="preserve">: Planning uitgewerkt in </w:t>
      </w:r>
      <w:r w:rsidR="00E81B3E" w:rsidRPr="00020332">
        <w:rPr>
          <w:lang w:val="nl-NL"/>
        </w:rPr>
        <w:t>Excel</w:t>
      </w:r>
    </w:p>
    <w:p w14:paraId="747AE8B5" w14:textId="72930E06" w:rsidR="00BF118E" w:rsidRPr="00020332" w:rsidRDefault="00BF118E" w:rsidP="00BF118E">
      <w:pPr>
        <w:rPr>
          <w:rFonts w:ascii="Arial" w:eastAsia="Times New Roman" w:hAnsi="Arial" w:cs="Arial"/>
          <w:color w:val="000000"/>
          <w:sz w:val="52"/>
          <w:szCs w:val="52"/>
          <w:lang w:val="nl-NL"/>
        </w:rPr>
        <w:sectPr w:rsidR="00BF118E" w:rsidRPr="00020332" w:rsidSect="00BF118E">
          <w:pgSz w:w="16838" w:h="11906" w:orient="landscape"/>
          <w:pgMar w:top="1440" w:right="1440" w:bottom="1440" w:left="1440" w:header="709" w:footer="709" w:gutter="0"/>
          <w:pgNumType w:start="0"/>
          <w:cols w:space="708"/>
          <w:titlePg/>
          <w:docGrid w:linePitch="360"/>
        </w:sectPr>
      </w:pPr>
    </w:p>
    <w:p w14:paraId="6FAD6986" w14:textId="6A55B12D" w:rsidR="0080174D" w:rsidRPr="00020332" w:rsidRDefault="0080174D" w:rsidP="0080174D">
      <w:pPr>
        <w:pStyle w:val="Kop1"/>
        <w:rPr>
          <w:rFonts w:ascii="Times New Roman" w:eastAsia="Times New Roman" w:hAnsi="Times New Roman" w:cs="Times New Roman"/>
          <w:sz w:val="24"/>
          <w:szCs w:val="24"/>
          <w:lang w:val="nl-NL"/>
        </w:rPr>
      </w:pPr>
      <w:bookmarkStart w:id="78" w:name="_Toc66626410"/>
      <w:r w:rsidRPr="00020332">
        <w:rPr>
          <w:rFonts w:eastAsia="Times New Roman"/>
          <w:lang w:val="nl-NL"/>
        </w:rPr>
        <w:lastRenderedPageBreak/>
        <w:t>Risico’s</w:t>
      </w:r>
      <w:bookmarkEnd w:id="78"/>
    </w:p>
    <w:p w14:paraId="6E659972" w14:textId="77777777" w:rsidR="00BA7284" w:rsidRPr="00020332" w:rsidRDefault="00BA7284" w:rsidP="00BA7284">
      <w:pPr>
        <w:spacing w:after="0" w:line="240" w:lineRule="auto"/>
        <w:rPr>
          <w:rFonts w:eastAsia="Times New Roman" w:cstheme="minorHAnsi"/>
          <w:sz w:val="28"/>
          <w:szCs w:val="28"/>
          <w:lang w:val="nl-NL"/>
        </w:rPr>
      </w:pPr>
      <w:r w:rsidRPr="00020332">
        <w:rPr>
          <w:rFonts w:eastAsia="Times New Roman" w:cstheme="minorHAnsi"/>
          <w:color w:val="000000"/>
          <w:sz w:val="24"/>
          <w:szCs w:val="24"/>
          <w:lang w:val="nl-NL"/>
        </w:rPr>
        <w:t xml:space="preserve">Dit hoofdstuk beschrijft de risico’s van het project. Het gaat hierbij om de risico’s die voor kunnen komen tijdens het maken van het project en niet zo zeer over de beveiliging van het project. Er wordt ook een cijfer gegeven aan de risico’s, dat cijfer wordt gerekend volgens kans x impact. Hoe hoger het risico cijfer, des te meer impact het heeft op de voortgang van het project. </w:t>
      </w:r>
      <w:r w:rsidRPr="00020332">
        <w:rPr>
          <w:rFonts w:eastAsia="Times New Roman" w:cstheme="minorHAnsi"/>
          <w:color w:val="000000"/>
          <w:sz w:val="24"/>
          <w:szCs w:val="24"/>
          <w:lang w:val="nl-NL"/>
        </w:rPr>
        <w:br/>
      </w:r>
    </w:p>
    <w:p w14:paraId="4ABC8DB2" w14:textId="77777777" w:rsidR="00BA7284" w:rsidRPr="00020332" w:rsidRDefault="00BA7284" w:rsidP="00BA7284">
      <w:pPr>
        <w:numPr>
          <w:ilvl w:val="0"/>
          <w:numId w:val="20"/>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Falende hardware.</w:t>
      </w:r>
    </w:p>
    <w:p w14:paraId="3E94B311" w14:textId="77777777" w:rsidR="00BA7284" w:rsidRPr="00020332" w:rsidRDefault="00BA7284" w:rsidP="00BA7284">
      <w:pPr>
        <w:spacing w:after="0" w:line="240" w:lineRule="auto"/>
        <w:ind w:left="720"/>
        <w:rPr>
          <w:rFonts w:eastAsia="Times New Roman" w:cstheme="minorHAnsi"/>
          <w:color w:val="000000"/>
          <w:sz w:val="24"/>
          <w:szCs w:val="24"/>
          <w:lang w:val="nl-NL"/>
        </w:rPr>
      </w:pPr>
      <w:r w:rsidRPr="00020332">
        <w:rPr>
          <w:rFonts w:eastAsia="Times New Roman" w:cstheme="minorHAnsi"/>
          <w:color w:val="000000"/>
          <w:sz w:val="24"/>
          <w:szCs w:val="24"/>
          <w:lang w:val="nl-NL"/>
        </w:rPr>
        <w:t>Het kan voorkomen dat tijdens het implementeer van het netwerk een van de raspberry pi’s kapot gaat. Ook kan een kabel het niet meer doen. Als dit gebeurt kan dit worden opgelost door nieuwe hardware op te halen op Avans. </w:t>
      </w:r>
    </w:p>
    <w:p w14:paraId="69A65F00" w14:textId="77777777" w:rsidR="00BA7284" w:rsidRPr="00020332" w:rsidRDefault="00BA7284" w:rsidP="00BA7284">
      <w:pPr>
        <w:spacing w:after="0" w:line="240" w:lineRule="auto"/>
        <w:ind w:left="720"/>
        <w:rPr>
          <w:rFonts w:eastAsia="Times New Roman" w:cstheme="minorHAnsi"/>
          <w:sz w:val="28"/>
          <w:szCs w:val="28"/>
          <w:lang w:val="nl-NL"/>
        </w:rPr>
      </w:pPr>
      <w:r w:rsidRPr="00020332">
        <w:rPr>
          <w:rFonts w:eastAsia="Times New Roman" w:cstheme="minorHAnsi"/>
          <w:color w:val="000000"/>
          <w:sz w:val="24"/>
          <w:szCs w:val="24"/>
          <w:lang w:val="nl-NL"/>
        </w:rPr>
        <w:t>Kans: 2</w:t>
      </w:r>
      <w:r w:rsidRPr="00020332">
        <w:rPr>
          <w:rFonts w:eastAsia="Times New Roman" w:cstheme="minorHAnsi"/>
          <w:color w:val="000000"/>
          <w:sz w:val="24"/>
          <w:szCs w:val="24"/>
          <w:lang w:val="nl-NL"/>
        </w:rPr>
        <w:tab/>
      </w:r>
      <w:r w:rsidRPr="00020332">
        <w:rPr>
          <w:rFonts w:eastAsia="Times New Roman" w:cstheme="minorHAnsi"/>
          <w:color w:val="000000"/>
          <w:sz w:val="24"/>
          <w:szCs w:val="24"/>
          <w:lang w:val="nl-NL"/>
        </w:rPr>
        <w:tab/>
        <w:t>Impact: 3</w:t>
      </w:r>
      <w:r w:rsidRPr="00020332">
        <w:rPr>
          <w:rFonts w:eastAsia="Times New Roman" w:cstheme="minorHAnsi"/>
          <w:color w:val="000000"/>
          <w:sz w:val="24"/>
          <w:szCs w:val="24"/>
          <w:lang w:val="nl-NL"/>
        </w:rPr>
        <w:tab/>
      </w:r>
      <w:r w:rsidRPr="00020332">
        <w:rPr>
          <w:rFonts w:eastAsia="Times New Roman" w:cstheme="minorHAnsi"/>
          <w:color w:val="000000"/>
          <w:sz w:val="24"/>
          <w:szCs w:val="24"/>
          <w:lang w:val="nl-NL"/>
        </w:rPr>
        <w:tab/>
        <w:t>Risico: 6</w:t>
      </w:r>
      <w:r w:rsidRPr="00020332">
        <w:rPr>
          <w:rFonts w:eastAsia="Times New Roman" w:cstheme="minorHAnsi"/>
          <w:sz w:val="28"/>
          <w:szCs w:val="28"/>
          <w:lang w:val="nl-NL"/>
        </w:rPr>
        <w:br/>
      </w:r>
    </w:p>
    <w:p w14:paraId="2E977C4F" w14:textId="77777777" w:rsidR="00BA7284" w:rsidRPr="00020332" w:rsidRDefault="00BA7284" w:rsidP="00BA7284">
      <w:pPr>
        <w:numPr>
          <w:ilvl w:val="0"/>
          <w:numId w:val="21"/>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Studenten niet ervaren met de verschillende Linux services waardoor mogelijk doel van dit project niet behaald kan worden.</w:t>
      </w:r>
    </w:p>
    <w:p w14:paraId="0488BF77" w14:textId="77777777" w:rsidR="00BA7284" w:rsidRPr="00020332" w:rsidRDefault="00BA7284" w:rsidP="00BA7284">
      <w:pPr>
        <w:spacing w:after="0" w:line="240" w:lineRule="auto"/>
        <w:ind w:left="720"/>
        <w:rPr>
          <w:rFonts w:eastAsia="Times New Roman" w:cstheme="minorHAnsi"/>
          <w:color w:val="000000"/>
          <w:sz w:val="24"/>
          <w:szCs w:val="24"/>
          <w:lang w:val="nl-NL"/>
        </w:rPr>
      </w:pPr>
      <w:r w:rsidRPr="00020332">
        <w:rPr>
          <w:rFonts w:eastAsia="Times New Roman" w:cstheme="minorHAnsi"/>
          <w:color w:val="000000"/>
          <w:sz w:val="24"/>
          <w:szCs w:val="24"/>
          <w:lang w:val="nl-NL"/>
        </w:rPr>
        <w:t>Het bouwen van een netwerk is compleet nieuwe leerstof voor de projectgroep. Ook het werken met Linux is redelijk nieuw. Daarom kan het voorkomen dat het voor de projectgroep lastig om sommige dingen te realiseren. Als dit gebeurt wordt er contact gezocht met een begeleidend docent, waardoor de projectgroep hopelijk snel weer door kan met het project. </w:t>
      </w:r>
    </w:p>
    <w:p w14:paraId="0D25E6C4" w14:textId="77777777" w:rsidR="00BA7284" w:rsidRPr="00020332" w:rsidRDefault="00BA7284" w:rsidP="00BA7284">
      <w:pPr>
        <w:spacing w:after="0" w:line="240" w:lineRule="auto"/>
        <w:ind w:left="720"/>
        <w:rPr>
          <w:rFonts w:eastAsia="Times New Roman" w:cstheme="minorHAnsi"/>
          <w:sz w:val="28"/>
          <w:szCs w:val="28"/>
          <w:lang w:val="nl-NL"/>
        </w:rPr>
      </w:pPr>
      <w:r w:rsidRPr="00020332">
        <w:rPr>
          <w:rFonts w:eastAsia="Times New Roman" w:cstheme="minorHAnsi"/>
          <w:color w:val="000000"/>
          <w:sz w:val="24"/>
          <w:szCs w:val="24"/>
          <w:lang w:val="nl-NL"/>
        </w:rPr>
        <w:t>Kans: 3</w:t>
      </w:r>
      <w:r w:rsidRPr="00020332">
        <w:rPr>
          <w:rFonts w:eastAsia="Times New Roman" w:cstheme="minorHAnsi"/>
          <w:color w:val="000000"/>
          <w:sz w:val="24"/>
          <w:szCs w:val="24"/>
          <w:lang w:val="nl-NL"/>
        </w:rPr>
        <w:tab/>
      </w:r>
      <w:r w:rsidRPr="00020332">
        <w:rPr>
          <w:rFonts w:eastAsia="Times New Roman" w:cstheme="minorHAnsi"/>
          <w:color w:val="000000"/>
          <w:sz w:val="24"/>
          <w:szCs w:val="24"/>
          <w:lang w:val="nl-NL"/>
        </w:rPr>
        <w:tab/>
        <w:t>Impact: 3</w:t>
      </w:r>
      <w:r w:rsidRPr="00020332">
        <w:rPr>
          <w:rFonts w:eastAsia="Times New Roman" w:cstheme="minorHAnsi"/>
          <w:color w:val="000000"/>
          <w:sz w:val="24"/>
          <w:szCs w:val="24"/>
          <w:lang w:val="nl-NL"/>
        </w:rPr>
        <w:tab/>
      </w:r>
      <w:r w:rsidRPr="00020332">
        <w:rPr>
          <w:rFonts w:eastAsia="Times New Roman" w:cstheme="minorHAnsi"/>
          <w:color w:val="000000"/>
          <w:sz w:val="24"/>
          <w:szCs w:val="24"/>
          <w:lang w:val="nl-NL"/>
        </w:rPr>
        <w:tab/>
        <w:t>Risico: 9</w:t>
      </w:r>
      <w:r w:rsidRPr="00020332">
        <w:rPr>
          <w:rFonts w:eastAsia="Times New Roman" w:cstheme="minorHAnsi"/>
          <w:sz w:val="28"/>
          <w:szCs w:val="28"/>
          <w:lang w:val="nl-NL"/>
        </w:rPr>
        <w:br/>
      </w:r>
    </w:p>
    <w:p w14:paraId="021298F7" w14:textId="77777777" w:rsidR="00BA7284" w:rsidRPr="00020332" w:rsidRDefault="00BA7284" w:rsidP="00BA7284">
      <w:pPr>
        <w:numPr>
          <w:ilvl w:val="0"/>
          <w:numId w:val="22"/>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Verschillende gekozen Linux services werken mogelijk niet goed samen waardoor doel van dit project niet behaald kan worden.</w:t>
      </w:r>
    </w:p>
    <w:p w14:paraId="1E82F235" w14:textId="77777777" w:rsidR="00BA7284" w:rsidRPr="00020332" w:rsidRDefault="00BA7284" w:rsidP="00BA7284">
      <w:pPr>
        <w:spacing w:after="0" w:line="240" w:lineRule="auto"/>
        <w:ind w:left="720"/>
        <w:rPr>
          <w:rFonts w:eastAsia="Times New Roman" w:cstheme="minorHAnsi"/>
          <w:color w:val="000000"/>
          <w:sz w:val="24"/>
          <w:szCs w:val="24"/>
          <w:lang w:val="nl-NL"/>
        </w:rPr>
      </w:pPr>
      <w:r w:rsidRPr="00020332">
        <w:rPr>
          <w:rFonts w:eastAsia="Times New Roman" w:cstheme="minorHAnsi"/>
          <w:color w:val="000000"/>
          <w:sz w:val="24"/>
          <w:szCs w:val="24"/>
          <w:lang w:val="nl-NL"/>
        </w:rPr>
        <w:t>Het kan voorkomen dat Linux services niet werken zoals de projectgroep van tevoren had bedacht. Hierdoor zou functionaliteit van het netwerk niet goed geïmplementeerd worden. Er moet in dit geval opnieuw onderzoek gedaan worden naar Linux services.</w:t>
      </w:r>
    </w:p>
    <w:p w14:paraId="209290C2" w14:textId="77777777" w:rsidR="00BA7284" w:rsidRPr="00020332" w:rsidRDefault="00BA7284" w:rsidP="00BA7284">
      <w:pPr>
        <w:spacing w:after="0" w:line="240" w:lineRule="auto"/>
        <w:ind w:left="720"/>
        <w:rPr>
          <w:rFonts w:eastAsia="Times New Roman" w:cstheme="minorHAnsi"/>
          <w:sz w:val="28"/>
          <w:szCs w:val="28"/>
          <w:lang w:val="nl-NL"/>
        </w:rPr>
      </w:pPr>
      <w:r w:rsidRPr="00020332">
        <w:rPr>
          <w:rFonts w:eastAsia="Times New Roman" w:cstheme="minorHAnsi"/>
          <w:color w:val="000000"/>
          <w:sz w:val="24"/>
          <w:szCs w:val="24"/>
          <w:lang w:val="nl-NL"/>
        </w:rPr>
        <w:t>Kans: 1</w:t>
      </w:r>
      <w:r w:rsidRPr="00020332">
        <w:rPr>
          <w:rFonts w:eastAsia="Times New Roman" w:cstheme="minorHAnsi"/>
          <w:color w:val="000000"/>
          <w:sz w:val="24"/>
          <w:szCs w:val="24"/>
          <w:lang w:val="nl-NL"/>
        </w:rPr>
        <w:tab/>
      </w:r>
      <w:r w:rsidRPr="00020332">
        <w:rPr>
          <w:rFonts w:eastAsia="Times New Roman" w:cstheme="minorHAnsi"/>
          <w:color w:val="000000"/>
          <w:sz w:val="24"/>
          <w:szCs w:val="24"/>
          <w:lang w:val="nl-NL"/>
        </w:rPr>
        <w:tab/>
        <w:t>Impact: 3</w:t>
      </w:r>
      <w:r w:rsidRPr="00020332">
        <w:rPr>
          <w:rFonts w:eastAsia="Times New Roman" w:cstheme="minorHAnsi"/>
          <w:color w:val="000000"/>
          <w:sz w:val="24"/>
          <w:szCs w:val="24"/>
          <w:lang w:val="nl-NL"/>
        </w:rPr>
        <w:tab/>
      </w:r>
      <w:r w:rsidRPr="00020332">
        <w:rPr>
          <w:rFonts w:eastAsia="Times New Roman" w:cstheme="minorHAnsi"/>
          <w:color w:val="000000"/>
          <w:sz w:val="24"/>
          <w:szCs w:val="24"/>
          <w:lang w:val="nl-NL"/>
        </w:rPr>
        <w:tab/>
        <w:t>Risico: 3  </w:t>
      </w:r>
      <w:r w:rsidRPr="00020332">
        <w:rPr>
          <w:rFonts w:eastAsia="Times New Roman" w:cstheme="minorHAnsi"/>
          <w:sz w:val="28"/>
          <w:szCs w:val="28"/>
          <w:lang w:val="nl-NL"/>
        </w:rPr>
        <w:br/>
      </w:r>
    </w:p>
    <w:p w14:paraId="31C8211E" w14:textId="77777777" w:rsidR="00BA7284" w:rsidRPr="00020332" w:rsidRDefault="00BA7284" w:rsidP="00BA7284">
      <w:pPr>
        <w:numPr>
          <w:ilvl w:val="0"/>
          <w:numId w:val="23"/>
        </w:numPr>
        <w:spacing w:after="0" w:line="240" w:lineRule="auto"/>
        <w:textAlignment w:val="baseline"/>
        <w:rPr>
          <w:rFonts w:eastAsia="Times New Roman" w:cstheme="minorHAnsi"/>
          <w:color w:val="000000"/>
          <w:sz w:val="24"/>
          <w:szCs w:val="24"/>
          <w:lang w:val="nl-NL"/>
        </w:rPr>
      </w:pPr>
      <w:r w:rsidRPr="00020332">
        <w:rPr>
          <w:rFonts w:eastAsia="Times New Roman" w:cstheme="minorHAnsi"/>
          <w:color w:val="000000"/>
          <w:sz w:val="24"/>
          <w:szCs w:val="24"/>
          <w:lang w:val="nl-NL"/>
        </w:rPr>
        <w:t>Fouten in configuratie netwerk waardoor thuisnetwerk niet meer werkt. </w:t>
      </w:r>
    </w:p>
    <w:p w14:paraId="65AB500A" w14:textId="77777777" w:rsidR="00BA7284" w:rsidRPr="00020332" w:rsidRDefault="00BA7284" w:rsidP="00BA7284">
      <w:pPr>
        <w:spacing w:after="0" w:line="240" w:lineRule="auto"/>
        <w:ind w:left="720"/>
        <w:rPr>
          <w:rFonts w:eastAsia="Times New Roman" w:cstheme="minorHAnsi"/>
          <w:color w:val="000000"/>
          <w:sz w:val="24"/>
          <w:szCs w:val="24"/>
          <w:lang w:val="nl-NL"/>
        </w:rPr>
      </w:pPr>
      <w:r w:rsidRPr="00020332">
        <w:rPr>
          <w:rFonts w:eastAsia="Times New Roman" w:cstheme="minorHAnsi"/>
          <w:color w:val="000000"/>
          <w:sz w:val="24"/>
          <w:szCs w:val="24"/>
          <w:lang w:val="nl-NL"/>
        </w:rPr>
        <w:t>Tijdens het configureren van de gateway kan er wat fout gaan met het uitdelen van IP-adressen. Als dit gebeurt kan het zijn dat het thuisnetwerk niet meer werkt. Dit lever wat vertraging op met het bouwen van het netwerk en het kan zijn dat een van de begeleidende docenten om advies wordt gevraagd om het netwerk te herstellen. </w:t>
      </w:r>
    </w:p>
    <w:p w14:paraId="782A8F28" w14:textId="77777777" w:rsidR="00BA7284" w:rsidRPr="00D00BB1" w:rsidRDefault="00BA7284" w:rsidP="00BA7284">
      <w:pPr>
        <w:spacing w:after="0" w:line="240" w:lineRule="auto"/>
        <w:ind w:left="720"/>
        <w:rPr>
          <w:rFonts w:eastAsia="Times New Roman" w:cstheme="minorHAnsi"/>
          <w:sz w:val="28"/>
          <w:szCs w:val="28"/>
          <w:lang w:val="nl-NL"/>
        </w:rPr>
      </w:pPr>
      <w:r w:rsidRPr="00D00BB1">
        <w:rPr>
          <w:rFonts w:eastAsia="Times New Roman" w:cstheme="minorHAnsi"/>
          <w:color w:val="000000"/>
          <w:sz w:val="24"/>
          <w:szCs w:val="24"/>
          <w:lang w:val="nl-NL"/>
        </w:rPr>
        <w:t>Kans: 1</w:t>
      </w:r>
      <w:r w:rsidRPr="00D00BB1">
        <w:rPr>
          <w:rFonts w:eastAsia="Times New Roman" w:cstheme="minorHAnsi"/>
          <w:color w:val="000000"/>
          <w:sz w:val="24"/>
          <w:szCs w:val="24"/>
          <w:lang w:val="nl-NL"/>
        </w:rPr>
        <w:tab/>
      </w:r>
      <w:r w:rsidRPr="00D00BB1">
        <w:rPr>
          <w:rFonts w:eastAsia="Times New Roman" w:cstheme="minorHAnsi"/>
          <w:color w:val="000000"/>
          <w:sz w:val="24"/>
          <w:szCs w:val="24"/>
          <w:lang w:val="nl-NL"/>
        </w:rPr>
        <w:tab/>
        <w:t>Impact: 5</w:t>
      </w:r>
      <w:r w:rsidRPr="00D00BB1">
        <w:rPr>
          <w:rFonts w:eastAsia="Times New Roman" w:cstheme="minorHAnsi"/>
          <w:color w:val="000000"/>
          <w:sz w:val="24"/>
          <w:szCs w:val="24"/>
          <w:lang w:val="nl-NL"/>
        </w:rPr>
        <w:tab/>
      </w:r>
      <w:r w:rsidRPr="00D00BB1">
        <w:rPr>
          <w:rFonts w:eastAsia="Times New Roman" w:cstheme="minorHAnsi"/>
          <w:color w:val="000000"/>
          <w:sz w:val="24"/>
          <w:szCs w:val="24"/>
          <w:lang w:val="nl-NL"/>
        </w:rPr>
        <w:tab/>
        <w:t>Risico: 5</w:t>
      </w:r>
    </w:p>
    <w:p w14:paraId="77B459D6" w14:textId="77777777" w:rsidR="0080174D" w:rsidRPr="00D00BB1" w:rsidRDefault="0080174D" w:rsidP="0080174D">
      <w:pPr>
        <w:spacing w:after="0" w:line="240" w:lineRule="auto"/>
        <w:rPr>
          <w:rFonts w:ascii="Times New Roman" w:eastAsia="Times New Roman" w:hAnsi="Times New Roman" w:cs="Times New Roman"/>
          <w:sz w:val="24"/>
          <w:szCs w:val="24"/>
          <w:lang w:val="nl-NL"/>
        </w:rPr>
      </w:pPr>
    </w:p>
    <w:p w14:paraId="2C7DD3A4" w14:textId="77777777" w:rsidR="0080174D" w:rsidRPr="00EE7895" w:rsidRDefault="0080174D">
      <w:pPr>
        <w:rPr>
          <w:rFonts w:ascii="Arial" w:eastAsia="Times New Roman" w:hAnsi="Arial" w:cs="Arial"/>
          <w:color w:val="000000"/>
          <w:sz w:val="52"/>
          <w:szCs w:val="52"/>
          <w:lang w:val="nl-NL"/>
        </w:rPr>
      </w:pPr>
      <w:r w:rsidRPr="00EE7895">
        <w:rPr>
          <w:rFonts w:ascii="Arial" w:eastAsia="Times New Roman" w:hAnsi="Arial" w:cs="Arial"/>
          <w:color w:val="000000"/>
          <w:sz w:val="52"/>
          <w:szCs w:val="52"/>
          <w:lang w:val="nl-NL"/>
        </w:rPr>
        <w:br w:type="page"/>
      </w:r>
    </w:p>
    <w:bookmarkStart w:id="79" w:name="_Toc66626411" w:displacedByCustomXml="next"/>
    <w:sdt>
      <w:sdtPr>
        <w:rPr>
          <w:rFonts w:asciiTheme="minorHAnsi" w:eastAsiaTheme="minorHAnsi" w:hAnsiTheme="minorHAnsi" w:cstheme="minorBidi"/>
          <w:color w:val="auto"/>
          <w:sz w:val="22"/>
          <w:szCs w:val="22"/>
          <w:lang w:val="nl-NL"/>
        </w:rPr>
        <w:id w:val="-1583675605"/>
        <w:docPartObj>
          <w:docPartGallery w:val="Bibliographies"/>
          <w:docPartUnique/>
        </w:docPartObj>
      </w:sdtPr>
      <w:sdtEndPr>
        <w:rPr>
          <w:lang w:val="en-NL"/>
        </w:rPr>
      </w:sdtEndPr>
      <w:sdtContent>
        <w:p w14:paraId="55C1B649" w14:textId="300BF33A" w:rsidR="00B366B0" w:rsidRDefault="00B366B0">
          <w:pPr>
            <w:pStyle w:val="Kop1"/>
          </w:pPr>
          <w:r w:rsidRPr="00780B2B">
            <w:rPr>
              <w:lang w:val="nl-NL"/>
            </w:rPr>
            <w:t>Bibliografie</w:t>
          </w:r>
          <w:bookmarkEnd w:id="79"/>
        </w:p>
        <w:sdt>
          <w:sdtPr>
            <w:id w:val="111145805"/>
            <w:bibliography/>
          </w:sdtPr>
          <w:sdtEndPr/>
          <w:sdtContent>
            <w:p w14:paraId="33184068" w14:textId="77777777" w:rsidR="00A030FE" w:rsidRDefault="00B366B0" w:rsidP="00A030FE">
              <w:pPr>
                <w:pStyle w:val="Bibliografie"/>
                <w:ind w:left="720" w:hanging="720"/>
                <w:rPr>
                  <w:noProof/>
                  <w:sz w:val="24"/>
                  <w:szCs w:val="24"/>
                  <w:lang w:val="en-US"/>
                </w:rPr>
              </w:pPr>
              <w:r>
                <w:fldChar w:fldCharType="begin"/>
              </w:r>
              <w:r>
                <w:instrText>BIBLIOGRAPHY</w:instrText>
              </w:r>
              <w:r>
                <w:fldChar w:fldCharType="separate"/>
              </w:r>
              <w:r w:rsidR="00A030FE" w:rsidRPr="00EE7895">
                <w:rPr>
                  <w:noProof/>
                  <w:lang w:val="nl-NL"/>
                </w:rPr>
                <w:t xml:space="preserve">DMZ. (n.d.). </w:t>
              </w:r>
              <w:r w:rsidR="00A030FE">
                <w:rPr>
                  <w:i/>
                  <w:iCs/>
                  <w:noProof/>
                  <w:lang w:val="en-US"/>
                </w:rPr>
                <w:t xml:space="preserve">linux demilitarized zone </w:t>
              </w:r>
              <w:r w:rsidR="00A030FE">
                <w:rPr>
                  <w:noProof/>
                  <w:lang w:val="en-US"/>
                </w:rPr>
                <w:t>. Retrieved from cyberciti: https://www.cyberciti.biz/faq/linux-demilitarized-zone-howto/</w:t>
              </w:r>
            </w:p>
            <w:p w14:paraId="446B9373" w14:textId="77777777" w:rsidR="00A030FE" w:rsidRDefault="00A030FE" w:rsidP="00A030FE">
              <w:pPr>
                <w:pStyle w:val="Bibliografie"/>
                <w:ind w:left="720" w:hanging="720"/>
                <w:rPr>
                  <w:noProof/>
                  <w:lang w:val="en-US"/>
                </w:rPr>
              </w:pPr>
              <w:r>
                <w:rPr>
                  <w:i/>
                  <w:iCs/>
                  <w:noProof/>
                  <w:lang w:val="en-US"/>
                </w:rPr>
                <w:t>dnsmasq conf</w:t>
              </w:r>
              <w:r>
                <w:rPr>
                  <w:noProof/>
                  <w:lang w:val="en-US"/>
                </w:rPr>
                <w:t>. (n.d.). Retrieved from docs oracle: https://docs.oracle.com/cd/E37670_01/E41137/html/ol-dnsmasq-conf.html</w:t>
              </w:r>
            </w:p>
            <w:p w14:paraId="6E04690F" w14:textId="77777777" w:rsidR="00A030FE" w:rsidRDefault="00A030FE" w:rsidP="00A030FE">
              <w:pPr>
                <w:pStyle w:val="Bibliografie"/>
                <w:ind w:left="720" w:hanging="720"/>
                <w:rPr>
                  <w:noProof/>
                  <w:lang w:val="en-US"/>
                </w:rPr>
              </w:pPr>
              <w:r>
                <w:rPr>
                  <w:i/>
                  <w:iCs/>
                  <w:noProof/>
                  <w:lang w:val="en-US"/>
                </w:rPr>
                <w:t>ids</w:t>
              </w:r>
              <w:r>
                <w:rPr>
                  <w:noProof/>
                  <w:lang w:val="en-US"/>
                </w:rPr>
                <w:t>. (n.d.). Retrieved from suricata: https://suricata-ids.org/docs/</w:t>
              </w:r>
            </w:p>
            <w:p w14:paraId="3A3F4CD3" w14:textId="77777777" w:rsidR="00A030FE" w:rsidRDefault="00A030FE" w:rsidP="00A030FE">
              <w:pPr>
                <w:pStyle w:val="Bibliografie"/>
                <w:ind w:left="720" w:hanging="720"/>
                <w:rPr>
                  <w:noProof/>
                  <w:lang w:val="en-US"/>
                </w:rPr>
              </w:pPr>
              <w:r>
                <w:rPr>
                  <w:i/>
                  <w:iCs/>
                  <w:noProof/>
                  <w:lang w:val="en-US"/>
                </w:rPr>
                <w:t>install and configure dnsmasq on ubuntu</w:t>
              </w:r>
              <w:r>
                <w:rPr>
                  <w:noProof/>
                  <w:lang w:val="en-US"/>
                </w:rPr>
                <w:t xml:space="preserve">. (n.d.). Retrieved from computingforgeeks: https://computingforgeeks.com/install-and-configure-dnsmasq-on-ubuntu-18-04-lts/ </w:t>
              </w:r>
            </w:p>
            <w:p w14:paraId="2973158B" w14:textId="77777777" w:rsidR="00A030FE" w:rsidRDefault="00A030FE" w:rsidP="00A030FE">
              <w:pPr>
                <w:pStyle w:val="Bibliografie"/>
                <w:ind w:left="720" w:hanging="720"/>
                <w:rPr>
                  <w:noProof/>
                  <w:lang w:val="en-US"/>
                </w:rPr>
              </w:pPr>
              <w:r>
                <w:rPr>
                  <w:i/>
                  <w:iCs/>
                  <w:noProof/>
                  <w:lang w:val="en-US"/>
                </w:rPr>
                <w:t>quick reference nf tables</w:t>
              </w:r>
              <w:r>
                <w:rPr>
                  <w:noProof/>
                  <w:lang w:val="en-US"/>
                </w:rPr>
                <w:t>. (n.d.). Retrieved from wiki nftables: https://wiki.nftables.org/wiki-nftables/index.php/Quick_reference-nftables_in_10_minutes</w:t>
              </w:r>
            </w:p>
            <w:p w14:paraId="3F0E35A3" w14:textId="77777777" w:rsidR="00A030FE" w:rsidRDefault="00A030FE" w:rsidP="00A030FE">
              <w:pPr>
                <w:pStyle w:val="Bibliografie"/>
                <w:ind w:left="720" w:hanging="720"/>
                <w:rPr>
                  <w:noProof/>
                  <w:lang w:val="en-US"/>
                </w:rPr>
              </w:pPr>
              <w:r>
                <w:rPr>
                  <w:i/>
                  <w:iCs/>
                  <w:noProof/>
                  <w:lang w:val="en-US"/>
                </w:rPr>
                <w:t>service nfs</w:t>
              </w:r>
              <w:r>
                <w:rPr>
                  <w:noProof/>
                  <w:lang w:val="en-US"/>
                </w:rPr>
                <w:t>. (n.d.). Retrieved from ubuntu: https://ubuntu.com/server/docs/service-nfs</w:t>
              </w:r>
            </w:p>
            <w:p w14:paraId="1F2C7446" w14:textId="77777777" w:rsidR="00A030FE" w:rsidRDefault="00A030FE" w:rsidP="00A030FE">
              <w:pPr>
                <w:pStyle w:val="Bibliografie"/>
                <w:ind w:left="720" w:hanging="720"/>
                <w:rPr>
                  <w:noProof/>
                  <w:lang w:val="en-US"/>
                </w:rPr>
              </w:pPr>
              <w:r>
                <w:rPr>
                  <w:noProof/>
                  <w:lang w:val="en-US"/>
                </w:rPr>
                <w:t xml:space="preserve">Ubuntu. (n.d.). </w:t>
              </w:r>
              <w:r>
                <w:rPr>
                  <w:i/>
                  <w:iCs/>
                  <w:noProof/>
                  <w:lang w:val="en-US"/>
                </w:rPr>
                <w:t>how to install ubuntu on your rasberry pi</w:t>
              </w:r>
              <w:r>
                <w:rPr>
                  <w:noProof/>
                  <w:lang w:val="en-US"/>
                </w:rPr>
                <w:t>. Retrieved from ubuntu.com: https://ubuntu.com/tutorials/how-to-install-ubuntu-on-your-raspberry-pi#1-overview</w:t>
              </w:r>
            </w:p>
            <w:p w14:paraId="077574E7" w14:textId="77777777" w:rsidR="00A030FE" w:rsidRDefault="00A030FE" w:rsidP="00A030FE">
              <w:pPr>
                <w:pStyle w:val="Bibliografie"/>
                <w:ind w:left="720" w:hanging="720"/>
                <w:rPr>
                  <w:noProof/>
                  <w:lang w:val="en-US"/>
                </w:rPr>
              </w:pPr>
              <w:r>
                <w:rPr>
                  <w:noProof/>
                  <w:lang w:val="en-US"/>
                </w:rPr>
                <w:t xml:space="preserve">wennyprastiwi98. (n.d.). </w:t>
              </w:r>
              <w:r>
                <w:rPr>
                  <w:i/>
                  <w:iCs/>
                  <w:noProof/>
                  <w:lang w:val="en-US"/>
                </w:rPr>
                <w:t>ids intrusion detection system with using snort in ubuntu</w:t>
              </w:r>
              <w:r>
                <w:rPr>
                  <w:noProof/>
                  <w:lang w:val="en-US"/>
                </w:rPr>
                <w:t xml:space="preserve">. Retrieved from medium.com: https://medium.com/@wennyprastiwi98/ids-intrusion-detection-system-with-using-snort-in-ubuntu-16-04-3a5862fed91f </w:t>
              </w:r>
            </w:p>
            <w:p w14:paraId="037B019D" w14:textId="6A7F66C2" w:rsidR="00B366B0" w:rsidRPr="00B366B0" w:rsidRDefault="00B366B0" w:rsidP="00A030FE">
              <w:pPr>
                <w:rPr>
                  <w:b/>
                  <w:bCs/>
                </w:rPr>
              </w:pPr>
              <w:r>
                <w:rPr>
                  <w:b/>
                  <w:bCs/>
                </w:rPr>
                <w:fldChar w:fldCharType="end"/>
              </w:r>
            </w:p>
          </w:sdtContent>
        </w:sdt>
      </w:sdtContent>
    </w:sdt>
    <w:p w14:paraId="102B77DF" w14:textId="77777777" w:rsidR="0080174D" w:rsidRPr="00162A4D" w:rsidRDefault="0080174D" w:rsidP="0080174D">
      <w:pPr>
        <w:spacing w:after="0" w:line="240" w:lineRule="auto"/>
        <w:rPr>
          <w:rFonts w:ascii="Times New Roman" w:eastAsia="Times New Roman" w:hAnsi="Times New Roman" w:cs="Times New Roman"/>
          <w:sz w:val="24"/>
          <w:szCs w:val="24"/>
          <w:lang w:val="nl-NL"/>
        </w:rPr>
      </w:pPr>
    </w:p>
    <w:p w14:paraId="7D5AB5E4" w14:textId="1A021E46" w:rsidR="00580756" w:rsidRPr="00162A4D" w:rsidRDefault="00580756">
      <w:pPr>
        <w:rPr>
          <w:rFonts w:ascii="Arial" w:eastAsia="Times New Roman" w:hAnsi="Arial" w:cs="Arial"/>
          <w:color w:val="000000"/>
          <w:sz w:val="52"/>
          <w:szCs w:val="52"/>
          <w:lang w:val="nl-NL"/>
        </w:rPr>
      </w:pPr>
    </w:p>
    <w:sectPr w:rsidR="00580756" w:rsidRPr="00162A4D" w:rsidSect="0080174D">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urice Snoeren" w:date="2021-03-08T21:53:00Z" w:initials="MS">
    <w:p w14:paraId="65844916" w14:textId="241CD1FA" w:rsidR="00EE587F" w:rsidRPr="00EE587F" w:rsidRDefault="00EE587F">
      <w:pPr>
        <w:pStyle w:val="Tekstopmerking"/>
        <w:rPr>
          <w:lang w:val="nl-NL"/>
        </w:rPr>
      </w:pPr>
      <w:r>
        <w:rPr>
          <w:rStyle w:val="Verwijzingopmerking"/>
        </w:rPr>
        <w:annotationRef/>
      </w:r>
      <w:r>
        <w:rPr>
          <w:lang w:val="nl-NL"/>
        </w:rPr>
        <w:t>NO-GO: Ziet er wel goed uit, maar het kan een slagje dieper. Tevens zijn de activiteiten erg globaal gedefinieerd. Mijn advies is om in services te denken zodat je het werk ook goed kan verdelen.</w:t>
      </w:r>
    </w:p>
  </w:comment>
  <w:comment w:id="1" w:author="Chiem Stevens" w:date="2021-03-09T11:40:00Z" w:initials="CS">
    <w:p w14:paraId="67FF2921" w14:textId="42D9C55C" w:rsidR="004E5A42" w:rsidRDefault="004E5A42">
      <w:pPr>
        <w:pStyle w:val="Tekstopmerking"/>
      </w:pPr>
      <w:r>
        <w:rPr>
          <w:rStyle w:val="Verwijzingopmerking"/>
        </w:rPr>
        <w:annotationRef/>
      </w:r>
    </w:p>
  </w:comment>
  <w:comment w:id="3" w:author="Maurice Snoeren" w:date="2021-03-08T21:18:00Z" w:initials="MS">
    <w:p w14:paraId="35042120" w14:textId="527886DC" w:rsidR="00E25729" w:rsidRPr="00E25729" w:rsidRDefault="00E25729">
      <w:pPr>
        <w:pStyle w:val="Tekstopmerking"/>
        <w:rPr>
          <w:lang w:val="nl-NL"/>
        </w:rPr>
      </w:pPr>
      <w:r>
        <w:rPr>
          <w:rStyle w:val="Verwijzingopmerking"/>
        </w:rPr>
        <w:annotationRef/>
      </w:r>
      <w:r>
        <w:rPr>
          <w:lang w:val="nl-NL"/>
        </w:rPr>
        <w:t>Aan elkaar</w:t>
      </w:r>
    </w:p>
  </w:comment>
  <w:comment w:id="45" w:author="Maurice Snoeren" w:date="2021-03-08T21:33:00Z" w:initials="MS">
    <w:p w14:paraId="28BD15BF" w14:textId="2E368364" w:rsidR="00C75BEC" w:rsidRPr="00C75BEC" w:rsidRDefault="00C75BEC">
      <w:pPr>
        <w:pStyle w:val="Tekstopmerking"/>
        <w:rPr>
          <w:lang w:val="nl-NL"/>
        </w:rPr>
      </w:pPr>
      <w:r>
        <w:rPr>
          <w:rStyle w:val="Verwijzingopmerking"/>
        </w:rPr>
        <w:annotationRef/>
      </w:r>
      <w:r>
        <w:rPr>
          <w:lang w:val="nl-NL"/>
        </w:rPr>
        <w:t xml:space="preserve">Maar we hebben niets gezegd over de systemen en wat voor soort verkeer. </w:t>
      </w:r>
      <w:r w:rsidR="003B4F24">
        <w:rPr>
          <w:lang w:val="nl-NL"/>
        </w:rPr>
        <w:t xml:space="preserve">Wat is jullie </w:t>
      </w:r>
      <w:r w:rsidR="001073AD">
        <w:rPr>
          <w:lang w:val="nl-NL"/>
        </w:rPr>
        <w:t xml:space="preserve">échte </w:t>
      </w:r>
      <w:r w:rsidR="003B4F24">
        <w:rPr>
          <w:lang w:val="nl-NL"/>
        </w:rPr>
        <w:t xml:space="preserve">ontwerp? Je gaat raspberry </w:t>
      </w:r>
      <w:proofErr w:type="spellStart"/>
      <w:r w:rsidR="003B4F24">
        <w:rPr>
          <w:lang w:val="nl-NL"/>
        </w:rPr>
        <w:t>PI’s</w:t>
      </w:r>
      <w:proofErr w:type="spellEnd"/>
      <w:r w:rsidR="003B4F24">
        <w:rPr>
          <w:lang w:val="nl-NL"/>
        </w:rPr>
        <w:t xml:space="preserve"> gebruiken hoe ziet dat er dan uit? Welke componenten ga je gebruiken</w:t>
      </w:r>
      <w:r w:rsidR="00220BD6">
        <w:rPr>
          <w:lang w:val="nl-NL"/>
        </w:rPr>
        <w:t xml:space="preserve"> en hoe worden die aangesloten</w:t>
      </w:r>
      <w:r w:rsidR="003B4F24">
        <w:rPr>
          <w:lang w:val="nl-NL"/>
        </w:rPr>
        <w:t>?</w:t>
      </w:r>
      <w:r w:rsidR="00220BD6">
        <w:rPr>
          <w:lang w:val="nl-NL"/>
        </w:rPr>
        <w:t xml:space="preserve"> </w:t>
      </w:r>
      <w:r w:rsidR="00E9372B">
        <w:rPr>
          <w:lang w:val="nl-NL"/>
        </w:rPr>
        <w:t>Maak dan hoofdstukken per component en ga daarin vertellen welk OS je gaat gebruiken en welke applicaties/services je gaat installeren.</w:t>
      </w:r>
      <w:r w:rsidR="00747894">
        <w:rPr>
          <w:lang w:val="nl-NL"/>
        </w:rPr>
        <w:t xml:space="preserve"> Het verhaal is nu niet helemaal duidelijk.</w:t>
      </w:r>
      <w:r w:rsidR="00EC4F6D">
        <w:rPr>
          <w:lang w:val="nl-NL"/>
        </w:rPr>
        <w:t xml:space="preserve"> Waar draaien de verschillende services?</w:t>
      </w:r>
    </w:p>
  </w:comment>
  <w:comment w:id="63" w:author="Maurice Snoeren" w:date="2021-03-08T21:42:00Z" w:initials="MS">
    <w:p w14:paraId="54C62381" w14:textId="230B4898" w:rsidR="00017167" w:rsidRPr="00017167" w:rsidRDefault="00017167">
      <w:pPr>
        <w:pStyle w:val="Tekstopmerking"/>
        <w:rPr>
          <w:lang w:val="nl-NL"/>
        </w:rPr>
      </w:pPr>
      <w:r>
        <w:rPr>
          <w:rStyle w:val="Verwijzingopmerking"/>
        </w:rPr>
        <w:annotationRef/>
      </w:r>
      <w:r>
        <w:rPr>
          <w:lang w:val="nl-NL"/>
        </w:rPr>
        <w:t>Security riskassessment</w:t>
      </w:r>
    </w:p>
  </w:comment>
  <w:comment w:id="65" w:author="Maurice Snoeren" w:date="2021-03-08T21:42:00Z" w:initials="MS">
    <w:p w14:paraId="02ECC577" w14:textId="751AA61F" w:rsidR="00017167" w:rsidRPr="00017167" w:rsidRDefault="00017167">
      <w:pPr>
        <w:pStyle w:val="Tekstopmerking"/>
        <w:rPr>
          <w:lang w:val="nl-NL"/>
        </w:rPr>
      </w:pPr>
      <w:r>
        <w:rPr>
          <w:rStyle w:val="Verwijzingopmerking"/>
        </w:rPr>
        <w:annotationRef/>
      </w:r>
      <w:r>
        <w:rPr>
          <w:lang w:val="nl-NL"/>
        </w:rPr>
        <w:t xml:space="preserve">Altijd een nummer toevoegen </w:t>
      </w:r>
      <w:r w:rsidRPr="00017167">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r>
        <w:rPr>
          <w:lang w:val="nl-NL"/>
        </w:rPr>
        <w:t>.</w:t>
      </w:r>
    </w:p>
  </w:comment>
  <w:comment w:id="66" w:author="Maurice Snoeren" w:date="2021-03-08T21:42:00Z" w:initials="MS">
    <w:p w14:paraId="043FAE02" w14:textId="4DC94E94" w:rsidR="00223810" w:rsidRPr="00223810" w:rsidRDefault="00223810">
      <w:pPr>
        <w:pStyle w:val="Tekstopmerking"/>
        <w:rPr>
          <w:lang w:val="nl-NL"/>
        </w:rPr>
      </w:pPr>
      <w:r>
        <w:rPr>
          <w:rStyle w:val="Verwijzingopmerking"/>
        </w:rPr>
        <w:annotationRef/>
      </w:r>
      <w:r>
        <w:rPr>
          <w:lang w:val="nl-NL"/>
        </w:rPr>
        <w:t>Het weten van het Wi-Fi wachtwoord.</w:t>
      </w:r>
    </w:p>
  </w:comment>
  <w:comment w:id="67" w:author="Maurice Snoeren" w:date="2021-03-08T21:44:00Z" w:initials="MS">
    <w:p w14:paraId="313DC8C4" w14:textId="03457A62" w:rsidR="00B60007" w:rsidRPr="00B60007" w:rsidRDefault="00B60007">
      <w:pPr>
        <w:pStyle w:val="Tekstopmerking"/>
        <w:rPr>
          <w:lang w:val="nl-NL"/>
        </w:rPr>
      </w:pPr>
      <w:r>
        <w:rPr>
          <w:rStyle w:val="Verwijzingopmerking"/>
        </w:rPr>
        <w:annotationRef/>
      </w:r>
      <w:r>
        <w:rPr>
          <w:lang w:val="nl-NL"/>
        </w:rPr>
        <w:t>Ik ben benieuwd hoe jullie dit gaan implementeren.</w:t>
      </w:r>
    </w:p>
  </w:comment>
  <w:comment w:id="68" w:author="Maurice Snoeren" w:date="2021-03-08T21:45:00Z" w:initials="MS">
    <w:p w14:paraId="7B691E96" w14:textId="5BF0A1D4" w:rsidR="00BF099A" w:rsidRPr="00BF099A" w:rsidRDefault="00BF099A">
      <w:pPr>
        <w:pStyle w:val="Tekstopmerking"/>
        <w:rPr>
          <w:lang w:val="nl-NL"/>
        </w:rPr>
      </w:pPr>
      <w:r>
        <w:rPr>
          <w:rStyle w:val="Verwijzingopmerking"/>
        </w:rPr>
        <w:annotationRef/>
      </w:r>
      <w:proofErr w:type="spellStart"/>
      <w:r>
        <w:rPr>
          <w:lang w:val="nl-NL"/>
        </w:rPr>
        <w:t>Logging</w:t>
      </w:r>
      <w:proofErr w:type="spellEnd"/>
      <w:r>
        <w:rPr>
          <w:lang w:val="nl-NL"/>
        </w:rPr>
        <w:t xml:space="preserve"> over nagedacht?</w:t>
      </w:r>
    </w:p>
  </w:comment>
  <w:comment w:id="69" w:author="Maurice Snoeren" w:date="2021-03-08T21:45:00Z" w:initials="MS">
    <w:p w14:paraId="3892FDFB" w14:textId="77777777" w:rsidR="004959F7" w:rsidRDefault="004959F7">
      <w:pPr>
        <w:pStyle w:val="Tekstopmerking"/>
        <w:rPr>
          <w:lang w:val="nl-NL"/>
        </w:rPr>
      </w:pPr>
      <w:r>
        <w:rPr>
          <w:rStyle w:val="Verwijzingopmerking"/>
        </w:rPr>
        <w:annotationRef/>
      </w:r>
      <w:r>
        <w:rPr>
          <w:lang w:val="nl-NL"/>
        </w:rPr>
        <w:t>Wat is het Event dat jullie hebben genomen?</w:t>
      </w:r>
    </w:p>
    <w:p w14:paraId="1E9BD33C" w14:textId="341CA7D3" w:rsidR="004959F7" w:rsidRPr="004959F7" w:rsidRDefault="004959F7">
      <w:pPr>
        <w:pStyle w:val="Tekstopmerking"/>
        <w:rPr>
          <w:lang w:val="nl-NL"/>
        </w:rPr>
      </w:pPr>
      <w:r>
        <w:rPr>
          <w:lang w:val="nl-NL"/>
        </w:rPr>
        <w:t xml:space="preserve">Ik mis bij de impact de impact van de </w:t>
      </w:r>
      <w:r w:rsidR="00A632EE">
        <w:rPr>
          <w:lang w:val="nl-NL"/>
        </w:rPr>
        <w:t>computersystemen die aan het netwerk hangen.</w:t>
      </w:r>
    </w:p>
  </w:comment>
  <w:comment w:id="71" w:author="Maurice Snoeren" w:date="2021-03-08T21:47:00Z" w:initials="MS">
    <w:p w14:paraId="5DE4C5C2" w14:textId="59DF5DDA" w:rsidR="00544680" w:rsidRPr="00544680" w:rsidRDefault="00544680">
      <w:pPr>
        <w:pStyle w:val="Tekstopmerking"/>
        <w:rPr>
          <w:lang w:val="nl-NL"/>
        </w:rPr>
      </w:pPr>
      <w:r>
        <w:rPr>
          <w:rStyle w:val="Verwijzingopmerking"/>
        </w:rPr>
        <w:annotationRef/>
      </w:r>
      <w:r>
        <w:rPr>
          <w:lang w:val="nl-NL"/>
        </w:rPr>
        <w:t>Geef de activiteiten een nummer.</w:t>
      </w:r>
    </w:p>
  </w:comment>
  <w:comment w:id="72" w:author="Maurice Snoeren" w:date="2021-03-08T21:47:00Z" w:initials="MS">
    <w:p w14:paraId="6920590C" w14:textId="07A3720B" w:rsidR="00544680" w:rsidRPr="00544680" w:rsidRDefault="00544680">
      <w:pPr>
        <w:pStyle w:val="Tekstopmerking"/>
        <w:rPr>
          <w:lang w:val="nl-NL"/>
        </w:rPr>
      </w:pPr>
      <w:r>
        <w:rPr>
          <w:rStyle w:val="Verwijzingopmerking"/>
        </w:rPr>
        <w:annotationRef/>
      </w:r>
      <w:r>
        <w:rPr>
          <w:lang w:val="nl-NL"/>
        </w:rPr>
        <w:t>Hiervoor moet je wel wat configureren.</w:t>
      </w:r>
    </w:p>
  </w:comment>
  <w:comment w:id="73" w:author="Maurice Snoeren" w:date="2021-03-08T21:49:00Z" w:initials="MS">
    <w:p w14:paraId="4E57C50B" w14:textId="6A3258BC" w:rsidR="00E25AE2" w:rsidRPr="00E25AE2" w:rsidRDefault="00E25AE2">
      <w:pPr>
        <w:pStyle w:val="Tekstopmerking"/>
        <w:rPr>
          <w:lang w:val="nl-NL"/>
        </w:rPr>
      </w:pPr>
      <w:r>
        <w:rPr>
          <w:rStyle w:val="Verwijzingopmerking"/>
        </w:rPr>
        <w:annotationRef/>
      </w:r>
      <w:r>
        <w:rPr>
          <w:lang w:val="nl-NL"/>
        </w:rPr>
        <w:t>Zorg dat je dit goed voorbereid.</w:t>
      </w:r>
    </w:p>
  </w:comment>
  <w:comment w:id="77" w:author="Maurice Snoeren" w:date="2021-03-08T21:50:00Z" w:initials="MS">
    <w:p w14:paraId="2F2A3379" w14:textId="3CA1324C" w:rsidR="00EA6F25" w:rsidRPr="00EA6F25" w:rsidRDefault="00EA6F25">
      <w:pPr>
        <w:pStyle w:val="Tekstopmerking"/>
        <w:rPr>
          <w:lang w:val="nl-NL"/>
        </w:rPr>
      </w:pPr>
      <w:r>
        <w:rPr>
          <w:rStyle w:val="Verwijzingopmerking"/>
        </w:rPr>
        <w:annotationRef/>
      </w:r>
      <w:r>
        <w:rPr>
          <w:lang w:val="nl-NL"/>
        </w:rPr>
        <w:t>Mooie planning.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5844916" w15:done="1"/>
  <w15:commentEx w15:paraId="67FF2921" w15:paraIdParent="65844916" w15:done="1"/>
  <w15:commentEx w15:paraId="35042120" w15:done="1"/>
  <w15:commentEx w15:paraId="28BD15BF" w15:done="1"/>
  <w15:commentEx w15:paraId="54C62381" w15:done="1"/>
  <w15:commentEx w15:paraId="02ECC577" w15:done="1"/>
  <w15:commentEx w15:paraId="043FAE02" w15:done="1"/>
  <w15:commentEx w15:paraId="313DC8C4" w15:done="1"/>
  <w15:commentEx w15:paraId="7B691E96" w15:done="1"/>
  <w15:commentEx w15:paraId="1E9BD33C" w15:done="1"/>
  <w15:commentEx w15:paraId="5DE4C5C2" w15:done="1"/>
  <w15:commentEx w15:paraId="6920590C" w15:done="1"/>
  <w15:commentEx w15:paraId="4E57C50B" w15:done="1"/>
  <w15:commentEx w15:paraId="2F2A337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1B53" w16cex:dateUtc="2021-03-08T20:53:00Z"/>
  <w16cex:commentExtensible w16cex:durableId="23F1DD4D" w16cex:dateUtc="2021-03-09T10:40:00Z"/>
  <w16cex:commentExtensible w16cex:durableId="23F11318" w16cex:dateUtc="2021-03-08T20:18:00Z"/>
  <w16cex:commentExtensible w16cex:durableId="23F11690" w16cex:dateUtc="2021-03-08T20:33:00Z"/>
  <w16cex:commentExtensible w16cex:durableId="23F118AE" w16cex:dateUtc="2021-03-08T20:42:00Z"/>
  <w16cex:commentExtensible w16cex:durableId="23F118B9" w16cex:dateUtc="2021-03-08T20:42:00Z"/>
  <w16cex:commentExtensible w16cex:durableId="23F118DA" w16cex:dateUtc="2021-03-08T20:42:00Z"/>
  <w16cex:commentExtensible w16cex:durableId="23F1192E" w16cex:dateUtc="2021-03-08T20:44:00Z"/>
  <w16cex:commentExtensible w16cex:durableId="23F11960" w16cex:dateUtc="2021-03-08T20:45:00Z"/>
  <w16cex:commentExtensible w16cex:durableId="23F1197F" w16cex:dateUtc="2021-03-08T20:45:00Z"/>
  <w16cex:commentExtensible w16cex:durableId="23F119D9" w16cex:dateUtc="2021-03-08T20:47:00Z"/>
  <w16cex:commentExtensible w16cex:durableId="23F119ED" w16cex:dateUtc="2021-03-08T20:47:00Z"/>
  <w16cex:commentExtensible w16cex:durableId="23F11A60" w16cex:dateUtc="2021-03-08T20:49:00Z"/>
  <w16cex:commentExtensible w16cex:durableId="23F11ABD" w16cex:dateUtc="2021-03-08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5844916" w16cid:durableId="23F11B53"/>
  <w16cid:commentId w16cid:paraId="67FF2921" w16cid:durableId="23F1DD4D"/>
  <w16cid:commentId w16cid:paraId="35042120" w16cid:durableId="23F11318"/>
  <w16cid:commentId w16cid:paraId="28BD15BF" w16cid:durableId="23F11690"/>
  <w16cid:commentId w16cid:paraId="54C62381" w16cid:durableId="23F118AE"/>
  <w16cid:commentId w16cid:paraId="02ECC577" w16cid:durableId="23F118B9"/>
  <w16cid:commentId w16cid:paraId="043FAE02" w16cid:durableId="23F118DA"/>
  <w16cid:commentId w16cid:paraId="313DC8C4" w16cid:durableId="23F1192E"/>
  <w16cid:commentId w16cid:paraId="7B691E96" w16cid:durableId="23F11960"/>
  <w16cid:commentId w16cid:paraId="1E9BD33C" w16cid:durableId="23F1197F"/>
  <w16cid:commentId w16cid:paraId="5DE4C5C2" w16cid:durableId="23F119D9"/>
  <w16cid:commentId w16cid:paraId="6920590C" w16cid:durableId="23F119ED"/>
  <w16cid:commentId w16cid:paraId="4E57C50B" w16cid:durableId="23F11A60"/>
  <w16cid:commentId w16cid:paraId="2F2A3379" w16cid:durableId="23F11A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F33B0"/>
    <w:multiLevelType w:val="multilevel"/>
    <w:tmpl w:val="3096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57BBE"/>
    <w:multiLevelType w:val="multilevel"/>
    <w:tmpl w:val="EF6C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E82DEF"/>
    <w:multiLevelType w:val="multilevel"/>
    <w:tmpl w:val="C3620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62319"/>
    <w:multiLevelType w:val="multilevel"/>
    <w:tmpl w:val="756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14213E"/>
    <w:multiLevelType w:val="multilevel"/>
    <w:tmpl w:val="1CEC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C1C13"/>
    <w:multiLevelType w:val="multilevel"/>
    <w:tmpl w:val="5E0C4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F6966"/>
    <w:multiLevelType w:val="multilevel"/>
    <w:tmpl w:val="727E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C055D"/>
    <w:multiLevelType w:val="multilevel"/>
    <w:tmpl w:val="DDF6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A1BFE"/>
    <w:multiLevelType w:val="multilevel"/>
    <w:tmpl w:val="0FE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975410"/>
    <w:multiLevelType w:val="multilevel"/>
    <w:tmpl w:val="6C1E3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C90AEF"/>
    <w:multiLevelType w:val="multilevel"/>
    <w:tmpl w:val="347A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F33B6"/>
    <w:multiLevelType w:val="multilevel"/>
    <w:tmpl w:val="296A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7F199A"/>
    <w:multiLevelType w:val="multilevel"/>
    <w:tmpl w:val="B904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010EC"/>
    <w:multiLevelType w:val="multilevel"/>
    <w:tmpl w:val="ABF8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2F484F"/>
    <w:multiLevelType w:val="multilevel"/>
    <w:tmpl w:val="998C3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F75232"/>
    <w:multiLevelType w:val="multilevel"/>
    <w:tmpl w:val="323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484973"/>
    <w:multiLevelType w:val="multilevel"/>
    <w:tmpl w:val="2C0C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1715F"/>
    <w:multiLevelType w:val="multilevel"/>
    <w:tmpl w:val="343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FA1709"/>
    <w:multiLevelType w:val="multilevel"/>
    <w:tmpl w:val="C2AC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94299C"/>
    <w:multiLevelType w:val="multilevel"/>
    <w:tmpl w:val="FCF60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AC3057"/>
    <w:multiLevelType w:val="multilevel"/>
    <w:tmpl w:val="895CF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F5BBA"/>
    <w:multiLevelType w:val="multilevel"/>
    <w:tmpl w:val="07E675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6A804EE"/>
    <w:multiLevelType w:val="multilevel"/>
    <w:tmpl w:val="86E2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F2402F"/>
    <w:multiLevelType w:val="hybridMultilevel"/>
    <w:tmpl w:val="4B1031E4"/>
    <w:lvl w:ilvl="0" w:tplc="5674165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D51014E"/>
    <w:multiLevelType w:val="multilevel"/>
    <w:tmpl w:val="942A8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3A7F5B"/>
    <w:multiLevelType w:val="multilevel"/>
    <w:tmpl w:val="3E2A5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7"/>
  </w:num>
  <w:num w:numId="3">
    <w:abstractNumId w:val="3"/>
  </w:num>
  <w:num w:numId="4">
    <w:abstractNumId w:val="2"/>
  </w:num>
  <w:num w:numId="5">
    <w:abstractNumId w:val="25"/>
  </w:num>
  <w:num w:numId="6">
    <w:abstractNumId w:val="18"/>
  </w:num>
  <w:num w:numId="7">
    <w:abstractNumId w:val="16"/>
  </w:num>
  <w:num w:numId="8">
    <w:abstractNumId w:val="21"/>
  </w:num>
  <w:num w:numId="9">
    <w:abstractNumId w:val="7"/>
  </w:num>
  <w:num w:numId="10">
    <w:abstractNumId w:val="5"/>
  </w:num>
  <w:num w:numId="11">
    <w:abstractNumId w:val="20"/>
  </w:num>
  <w:num w:numId="12">
    <w:abstractNumId w:val="13"/>
  </w:num>
  <w:num w:numId="13">
    <w:abstractNumId w:val="8"/>
  </w:num>
  <w:num w:numId="14">
    <w:abstractNumId w:val="1"/>
  </w:num>
  <w:num w:numId="15">
    <w:abstractNumId w:val="11"/>
  </w:num>
  <w:num w:numId="16">
    <w:abstractNumId w:val="15"/>
  </w:num>
  <w:num w:numId="17">
    <w:abstractNumId w:val="6"/>
  </w:num>
  <w:num w:numId="18">
    <w:abstractNumId w:val="24"/>
  </w:num>
  <w:num w:numId="19">
    <w:abstractNumId w:val="12"/>
  </w:num>
  <w:num w:numId="20">
    <w:abstractNumId w:val="22"/>
  </w:num>
  <w:num w:numId="21">
    <w:abstractNumId w:val="9"/>
  </w:num>
  <w:num w:numId="22">
    <w:abstractNumId w:val="10"/>
  </w:num>
  <w:num w:numId="23">
    <w:abstractNumId w:val="4"/>
  </w:num>
  <w:num w:numId="24">
    <w:abstractNumId w:val="14"/>
  </w:num>
  <w:num w:numId="25">
    <w:abstractNumId w:val="23"/>
  </w:num>
  <w:num w:numId="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urice Snoeren">
    <w15:presenceInfo w15:providerId="AD" w15:userId="S::mac.snoeren@avans.nl::550d92e5-f573-4c07-8f4a-bdaa45976baa"/>
  </w15:person>
  <w15:person w15:author="Chiem Stevens">
    <w15:presenceInfo w15:providerId="Windows Live" w15:userId="851d2d76c468da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4D"/>
    <w:rsid w:val="0000650B"/>
    <w:rsid w:val="00007942"/>
    <w:rsid w:val="00017167"/>
    <w:rsid w:val="00020332"/>
    <w:rsid w:val="0004477C"/>
    <w:rsid w:val="000720B5"/>
    <w:rsid w:val="0007486C"/>
    <w:rsid w:val="00085AFC"/>
    <w:rsid w:val="000D70D7"/>
    <w:rsid w:val="000E3743"/>
    <w:rsid w:val="001073AD"/>
    <w:rsid w:val="001625CA"/>
    <w:rsid w:val="00162A4D"/>
    <w:rsid w:val="00175303"/>
    <w:rsid w:val="001E446D"/>
    <w:rsid w:val="001F0749"/>
    <w:rsid w:val="00220BD6"/>
    <w:rsid w:val="00223810"/>
    <w:rsid w:val="002430DD"/>
    <w:rsid w:val="00267033"/>
    <w:rsid w:val="00277A88"/>
    <w:rsid w:val="002E1F0E"/>
    <w:rsid w:val="002F0D36"/>
    <w:rsid w:val="003B4F24"/>
    <w:rsid w:val="003D6635"/>
    <w:rsid w:val="004160E9"/>
    <w:rsid w:val="004959F7"/>
    <w:rsid w:val="004E5A42"/>
    <w:rsid w:val="00517157"/>
    <w:rsid w:val="005274DA"/>
    <w:rsid w:val="00544680"/>
    <w:rsid w:val="00566E22"/>
    <w:rsid w:val="00580756"/>
    <w:rsid w:val="006134BD"/>
    <w:rsid w:val="00664BD8"/>
    <w:rsid w:val="006B670B"/>
    <w:rsid w:val="00733A49"/>
    <w:rsid w:val="00747894"/>
    <w:rsid w:val="00780B2B"/>
    <w:rsid w:val="0080174D"/>
    <w:rsid w:val="008056BA"/>
    <w:rsid w:val="00850CDD"/>
    <w:rsid w:val="00915F30"/>
    <w:rsid w:val="00947A79"/>
    <w:rsid w:val="009546A1"/>
    <w:rsid w:val="009576B8"/>
    <w:rsid w:val="00A030FE"/>
    <w:rsid w:val="00A251D7"/>
    <w:rsid w:val="00A2586D"/>
    <w:rsid w:val="00A632EE"/>
    <w:rsid w:val="00A723A4"/>
    <w:rsid w:val="00A72F74"/>
    <w:rsid w:val="00B366B0"/>
    <w:rsid w:val="00B60007"/>
    <w:rsid w:val="00B73887"/>
    <w:rsid w:val="00BA7284"/>
    <w:rsid w:val="00BF099A"/>
    <w:rsid w:val="00BF118E"/>
    <w:rsid w:val="00C03C37"/>
    <w:rsid w:val="00C57D72"/>
    <w:rsid w:val="00C75BEC"/>
    <w:rsid w:val="00CC485A"/>
    <w:rsid w:val="00D00BB1"/>
    <w:rsid w:val="00D6712F"/>
    <w:rsid w:val="00D860A4"/>
    <w:rsid w:val="00E25729"/>
    <w:rsid w:val="00E25AE2"/>
    <w:rsid w:val="00E30A8E"/>
    <w:rsid w:val="00E412CF"/>
    <w:rsid w:val="00E81B3E"/>
    <w:rsid w:val="00E83254"/>
    <w:rsid w:val="00E9372B"/>
    <w:rsid w:val="00E96574"/>
    <w:rsid w:val="00EA6F25"/>
    <w:rsid w:val="00EB2A15"/>
    <w:rsid w:val="00EC4F6D"/>
    <w:rsid w:val="00EE587F"/>
    <w:rsid w:val="00EE7895"/>
    <w:rsid w:val="00F01986"/>
    <w:rsid w:val="00F14290"/>
    <w:rsid w:val="00F80A50"/>
    <w:rsid w:val="00FD679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A7B5"/>
  <w15:chartTrackingRefBased/>
  <w15:docId w15:val="{2BD5E4D4-AC13-4844-B28E-ACD65186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017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079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079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8017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Standaardalinea-lettertype"/>
    <w:uiPriority w:val="99"/>
    <w:unhideWhenUsed/>
    <w:rsid w:val="0080174D"/>
    <w:rPr>
      <w:color w:val="0000FF"/>
      <w:u w:val="single"/>
    </w:rPr>
  </w:style>
  <w:style w:type="character" w:customStyle="1" w:styleId="apple-tab-span">
    <w:name w:val="apple-tab-span"/>
    <w:basedOn w:val="Standaardalinea-lettertype"/>
    <w:rsid w:val="0080174D"/>
  </w:style>
  <w:style w:type="character" w:customStyle="1" w:styleId="Kop1Char">
    <w:name w:val="Kop 1 Char"/>
    <w:basedOn w:val="Standaardalinea-lettertype"/>
    <w:link w:val="Kop1"/>
    <w:uiPriority w:val="9"/>
    <w:rsid w:val="0080174D"/>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80174D"/>
    <w:pPr>
      <w:outlineLvl w:val="9"/>
    </w:pPr>
  </w:style>
  <w:style w:type="paragraph" w:styleId="Inhopg1">
    <w:name w:val="toc 1"/>
    <w:basedOn w:val="Standaard"/>
    <w:next w:val="Standaard"/>
    <w:autoRedefine/>
    <w:uiPriority w:val="39"/>
    <w:unhideWhenUsed/>
    <w:rsid w:val="0080174D"/>
    <w:pPr>
      <w:spacing w:after="100"/>
    </w:pPr>
  </w:style>
  <w:style w:type="paragraph" w:styleId="Geenafstand">
    <w:name w:val="No Spacing"/>
    <w:link w:val="GeenafstandChar"/>
    <w:uiPriority w:val="1"/>
    <w:qFormat/>
    <w:rsid w:val="0080174D"/>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0174D"/>
    <w:rPr>
      <w:rFonts w:eastAsiaTheme="minorEastAsia"/>
    </w:rPr>
  </w:style>
  <w:style w:type="paragraph" w:styleId="Bijschrift">
    <w:name w:val="caption"/>
    <w:basedOn w:val="Standaard"/>
    <w:next w:val="Standaard"/>
    <w:uiPriority w:val="35"/>
    <w:unhideWhenUsed/>
    <w:qFormat/>
    <w:rsid w:val="00E30A8E"/>
    <w:pPr>
      <w:spacing w:after="200" w:line="240" w:lineRule="auto"/>
    </w:pPr>
    <w:rPr>
      <w:i/>
      <w:iCs/>
      <w:color w:val="44546A" w:themeColor="text2"/>
      <w:sz w:val="18"/>
      <w:szCs w:val="18"/>
    </w:rPr>
  </w:style>
  <w:style w:type="character" w:styleId="Verwijzingopmerking">
    <w:name w:val="annotation reference"/>
    <w:basedOn w:val="Standaardalinea-lettertype"/>
    <w:uiPriority w:val="99"/>
    <w:semiHidden/>
    <w:unhideWhenUsed/>
    <w:rsid w:val="00BF118E"/>
    <w:rPr>
      <w:sz w:val="16"/>
      <w:szCs w:val="16"/>
    </w:rPr>
  </w:style>
  <w:style w:type="paragraph" w:styleId="Tekstopmerking">
    <w:name w:val="annotation text"/>
    <w:basedOn w:val="Standaard"/>
    <w:link w:val="TekstopmerkingChar"/>
    <w:uiPriority w:val="99"/>
    <w:semiHidden/>
    <w:unhideWhenUsed/>
    <w:rsid w:val="00BF118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F118E"/>
    <w:rPr>
      <w:sz w:val="20"/>
      <w:szCs w:val="20"/>
    </w:rPr>
  </w:style>
  <w:style w:type="paragraph" w:styleId="Onderwerpvanopmerking">
    <w:name w:val="annotation subject"/>
    <w:basedOn w:val="Tekstopmerking"/>
    <w:next w:val="Tekstopmerking"/>
    <w:link w:val="OnderwerpvanopmerkingChar"/>
    <w:uiPriority w:val="99"/>
    <w:semiHidden/>
    <w:unhideWhenUsed/>
    <w:rsid w:val="00BF118E"/>
    <w:rPr>
      <w:b/>
      <w:bCs/>
    </w:rPr>
  </w:style>
  <w:style w:type="character" w:customStyle="1" w:styleId="OnderwerpvanopmerkingChar">
    <w:name w:val="Onderwerp van opmerking Char"/>
    <w:basedOn w:val="TekstopmerkingChar"/>
    <w:link w:val="Onderwerpvanopmerking"/>
    <w:uiPriority w:val="99"/>
    <w:semiHidden/>
    <w:rsid w:val="00BF118E"/>
    <w:rPr>
      <w:b/>
      <w:bCs/>
      <w:sz w:val="20"/>
      <w:szCs w:val="20"/>
    </w:rPr>
  </w:style>
  <w:style w:type="paragraph" w:styleId="Revisie">
    <w:name w:val="Revision"/>
    <w:hidden/>
    <w:uiPriority w:val="99"/>
    <w:semiHidden/>
    <w:rsid w:val="00BF118E"/>
    <w:pPr>
      <w:spacing w:after="0" w:line="240" w:lineRule="auto"/>
    </w:pPr>
  </w:style>
  <w:style w:type="paragraph" w:styleId="Ballontekst">
    <w:name w:val="Balloon Text"/>
    <w:basedOn w:val="Standaard"/>
    <w:link w:val="BallontekstChar"/>
    <w:uiPriority w:val="99"/>
    <w:semiHidden/>
    <w:unhideWhenUsed/>
    <w:rsid w:val="00BF118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118E"/>
    <w:rPr>
      <w:rFonts w:ascii="Segoe UI" w:hAnsi="Segoe UI" w:cs="Segoe UI"/>
      <w:sz w:val="18"/>
      <w:szCs w:val="18"/>
    </w:rPr>
  </w:style>
  <w:style w:type="paragraph" w:styleId="Lijstalinea">
    <w:name w:val="List Paragraph"/>
    <w:basedOn w:val="Standaard"/>
    <w:uiPriority w:val="34"/>
    <w:qFormat/>
    <w:rsid w:val="00E83254"/>
    <w:pPr>
      <w:ind w:left="720"/>
      <w:contextualSpacing/>
    </w:pPr>
  </w:style>
  <w:style w:type="character" w:customStyle="1" w:styleId="Kop2Char">
    <w:name w:val="Kop 2 Char"/>
    <w:basedOn w:val="Standaardalinea-lettertype"/>
    <w:link w:val="Kop2"/>
    <w:uiPriority w:val="9"/>
    <w:rsid w:val="00007942"/>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07942"/>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B366B0"/>
  </w:style>
  <w:style w:type="paragraph" w:styleId="Inhopg2">
    <w:name w:val="toc 2"/>
    <w:basedOn w:val="Standaard"/>
    <w:next w:val="Standaard"/>
    <w:autoRedefine/>
    <w:uiPriority w:val="39"/>
    <w:unhideWhenUsed/>
    <w:rsid w:val="000D70D7"/>
    <w:pPr>
      <w:spacing w:after="100"/>
      <w:ind w:left="220"/>
    </w:pPr>
  </w:style>
  <w:style w:type="paragraph" w:styleId="Inhopg3">
    <w:name w:val="toc 3"/>
    <w:basedOn w:val="Standaard"/>
    <w:next w:val="Standaard"/>
    <w:autoRedefine/>
    <w:uiPriority w:val="39"/>
    <w:unhideWhenUsed/>
    <w:rsid w:val="000D70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69720">
      <w:bodyDiv w:val="1"/>
      <w:marLeft w:val="0"/>
      <w:marRight w:val="0"/>
      <w:marTop w:val="0"/>
      <w:marBottom w:val="0"/>
      <w:divBdr>
        <w:top w:val="none" w:sz="0" w:space="0" w:color="auto"/>
        <w:left w:val="none" w:sz="0" w:space="0" w:color="auto"/>
        <w:bottom w:val="none" w:sz="0" w:space="0" w:color="auto"/>
        <w:right w:val="none" w:sz="0" w:space="0" w:color="auto"/>
      </w:divBdr>
    </w:div>
    <w:div w:id="22217966">
      <w:bodyDiv w:val="1"/>
      <w:marLeft w:val="0"/>
      <w:marRight w:val="0"/>
      <w:marTop w:val="0"/>
      <w:marBottom w:val="0"/>
      <w:divBdr>
        <w:top w:val="none" w:sz="0" w:space="0" w:color="auto"/>
        <w:left w:val="none" w:sz="0" w:space="0" w:color="auto"/>
        <w:bottom w:val="none" w:sz="0" w:space="0" w:color="auto"/>
        <w:right w:val="none" w:sz="0" w:space="0" w:color="auto"/>
      </w:divBdr>
    </w:div>
    <w:div w:id="141315552">
      <w:bodyDiv w:val="1"/>
      <w:marLeft w:val="0"/>
      <w:marRight w:val="0"/>
      <w:marTop w:val="0"/>
      <w:marBottom w:val="0"/>
      <w:divBdr>
        <w:top w:val="none" w:sz="0" w:space="0" w:color="auto"/>
        <w:left w:val="none" w:sz="0" w:space="0" w:color="auto"/>
        <w:bottom w:val="none" w:sz="0" w:space="0" w:color="auto"/>
        <w:right w:val="none" w:sz="0" w:space="0" w:color="auto"/>
      </w:divBdr>
    </w:div>
    <w:div w:id="172843710">
      <w:bodyDiv w:val="1"/>
      <w:marLeft w:val="0"/>
      <w:marRight w:val="0"/>
      <w:marTop w:val="0"/>
      <w:marBottom w:val="0"/>
      <w:divBdr>
        <w:top w:val="none" w:sz="0" w:space="0" w:color="auto"/>
        <w:left w:val="none" w:sz="0" w:space="0" w:color="auto"/>
        <w:bottom w:val="none" w:sz="0" w:space="0" w:color="auto"/>
        <w:right w:val="none" w:sz="0" w:space="0" w:color="auto"/>
      </w:divBdr>
    </w:div>
    <w:div w:id="296954347">
      <w:bodyDiv w:val="1"/>
      <w:marLeft w:val="0"/>
      <w:marRight w:val="0"/>
      <w:marTop w:val="0"/>
      <w:marBottom w:val="0"/>
      <w:divBdr>
        <w:top w:val="none" w:sz="0" w:space="0" w:color="auto"/>
        <w:left w:val="none" w:sz="0" w:space="0" w:color="auto"/>
        <w:bottom w:val="none" w:sz="0" w:space="0" w:color="auto"/>
        <w:right w:val="none" w:sz="0" w:space="0" w:color="auto"/>
      </w:divBdr>
    </w:div>
    <w:div w:id="387388844">
      <w:bodyDiv w:val="1"/>
      <w:marLeft w:val="0"/>
      <w:marRight w:val="0"/>
      <w:marTop w:val="0"/>
      <w:marBottom w:val="0"/>
      <w:divBdr>
        <w:top w:val="none" w:sz="0" w:space="0" w:color="auto"/>
        <w:left w:val="none" w:sz="0" w:space="0" w:color="auto"/>
        <w:bottom w:val="none" w:sz="0" w:space="0" w:color="auto"/>
        <w:right w:val="none" w:sz="0" w:space="0" w:color="auto"/>
      </w:divBdr>
    </w:div>
    <w:div w:id="482087854">
      <w:bodyDiv w:val="1"/>
      <w:marLeft w:val="0"/>
      <w:marRight w:val="0"/>
      <w:marTop w:val="0"/>
      <w:marBottom w:val="0"/>
      <w:divBdr>
        <w:top w:val="none" w:sz="0" w:space="0" w:color="auto"/>
        <w:left w:val="none" w:sz="0" w:space="0" w:color="auto"/>
        <w:bottom w:val="none" w:sz="0" w:space="0" w:color="auto"/>
        <w:right w:val="none" w:sz="0" w:space="0" w:color="auto"/>
      </w:divBdr>
    </w:div>
    <w:div w:id="542208038">
      <w:bodyDiv w:val="1"/>
      <w:marLeft w:val="0"/>
      <w:marRight w:val="0"/>
      <w:marTop w:val="0"/>
      <w:marBottom w:val="0"/>
      <w:divBdr>
        <w:top w:val="none" w:sz="0" w:space="0" w:color="auto"/>
        <w:left w:val="none" w:sz="0" w:space="0" w:color="auto"/>
        <w:bottom w:val="none" w:sz="0" w:space="0" w:color="auto"/>
        <w:right w:val="none" w:sz="0" w:space="0" w:color="auto"/>
      </w:divBdr>
    </w:div>
    <w:div w:id="559948308">
      <w:bodyDiv w:val="1"/>
      <w:marLeft w:val="0"/>
      <w:marRight w:val="0"/>
      <w:marTop w:val="0"/>
      <w:marBottom w:val="0"/>
      <w:divBdr>
        <w:top w:val="none" w:sz="0" w:space="0" w:color="auto"/>
        <w:left w:val="none" w:sz="0" w:space="0" w:color="auto"/>
        <w:bottom w:val="none" w:sz="0" w:space="0" w:color="auto"/>
        <w:right w:val="none" w:sz="0" w:space="0" w:color="auto"/>
      </w:divBdr>
    </w:div>
    <w:div w:id="617682108">
      <w:bodyDiv w:val="1"/>
      <w:marLeft w:val="0"/>
      <w:marRight w:val="0"/>
      <w:marTop w:val="0"/>
      <w:marBottom w:val="0"/>
      <w:divBdr>
        <w:top w:val="none" w:sz="0" w:space="0" w:color="auto"/>
        <w:left w:val="none" w:sz="0" w:space="0" w:color="auto"/>
        <w:bottom w:val="none" w:sz="0" w:space="0" w:color="auto"/>
        <w:right w:val="none" w:sz="0" w:space="0" w:color="auto"/>
      </w:divBdr>
    </w:div>
    <w:div w:id="866984605">
      <w:bodyDiv w:val="1"/>
      <w:marLeft w:val="0"/>
      <w:marRight w:val="0"/>
      <w:marTop w:val="0"/>
      <w:marBottom w:val="0"/>
      <w:divBdr>
        <w:top w:val="none" w:sz="0" w:space="0" w:color="auto"/>
        <w:left w:val="none" w:sz="0" w:space="0" w:color="auto"/>
        <w:bottom w:val="none" w:sz="0" w:space="0" w:color="auto"/>
        <w:right w:val="none" w:sz="0" w:space="0" w:color="auto"/>
      </w:divBdr>
    </w:div>
    <w:div w:id="946813504">
      <w:bodyDiv w:val="1"/>
      <w:marLeft w:val="0"/>
      <w:marRight w:val="0"/>
      <w:marTop w:val="0"/>
      <w:marBottom w:val="0"/>
      <w:divBdr>
        <w:top w:val="none" w:sz="0" w:space="0" w:color="auto"/>
        <w:left w:val="none" w:sz="0" w:space="0" w:color="auto"/>
        <w:bottom w:val="none" w:sz="0" w:space="0" w:color="auto"/>
        <w:right w:val="none" w:sz="0" w:space="0" w:color="auto"/>
      </w:divBdr>
    </w:div>
    <w:div w:id="968784652">
      <w:bodyDiv w:val="1"/>
      <w:marLeft w:val="0"/>
      <w:marRight w:val="0"/>
      <w:marTop w:val="0"/>
      <w:marBottom w:val="0"/>
      <w:divBdr>
        <w:top w:val="none" w:sz="0" w:space="0" w:color="auto"/>
        <w:left w:val="none" w:sz="0" w:space="0" w:color="auto"/>
        <w:bottom w:val="none" w:sz="0" w:space="0" w:color="auto"/>
        <w:right w:val="none" w:sz="0" w:space="0" w:color="auto"/>
      </w:divBdr>
    </w:div>
    <w:div w:id="1256478492">
      <w:bodyDiv w:val="1"/>
      <w:marLeft w:val="0"/>
      <w:marRight w:val="0"/>
      <w:marTop w:val="0"/>
      <w:marBottom w:val="0"/>
      <w:divBdr>
        <w:top w:val="none" w:sz="0" w:space="0" w:color="auto"/>
        <w:left w:val="none" w:sz="0" w:space="0" w:color="auto"/>
        <w:bottom w:val="none" w:sz="0" w:space="0" w:color="auto"/>
        <w:right w:val="none" w:sz="0" w:space="0" w:color="auto"/>
      </w:divBdr>
    </w:div>
    <w:div w:id="1286503952">
      <w:bodyDiv w:val="1"/>
      <w:marLeft w:val="0"/>
      <w:marRight w:val="0"/>
      <w:marTop w:val="0"/>
      <w:marBottom w:val="0"/>
      <w:divBdr>
        <w:top w:val="none" w:sz="0" w:space="0" w:color="auto"/>
        <w:left w:val="none" w:sz="0" w:space="0" w:color="auto"/>
        <w:bottom w:val="none" w:sz="0" w:space="0" w:color="auto"/>
        <w:right w:val="none" w:sz="0" w:space="0" w:color="auto"/>
      </w:divBdr>
    </w:div>
    <w:div w:id="1301956372">
      <w:bodyDiv w:val="1"/>
      <w:marLeft w:val="0"/>
      <w:marRight w:val="0"/>
      <w:marTop w:val="0"/>
      <w:marBottom w:val="0"/>
      <w:divBdr>
        <w:top w:val="none" w:sz="0" w:space="0" w:color="auto"/>
        <w:left w:val="none" w:sz="0" w:space="0" w:color="auto"/>
        <w:bottom w:val="none" w:sz="0" w:space="0" w:color="auto"/>
        <w:right w:val="none" w:sz="0" w:space="0" w:color="auto"/>
      </w:divBdr>
    </w:div>
    <w:div w:id="1302344834">
      <w:bodyDiv w:val="1"/>
      <w:marLeft w:val="0"/>
      <w:marRight w:val="0"/>
      <w:marTop w:val="0"/>
      <w:marBottom w:val="0"/>
      <w:divBdr>
        <w:top w:val="none" w:sz="0" w:space="0" w:color="auto"/>
        <w:left w:val="none" w:sz="0" w:space="0" w:color="auto"/>
        <w:bottom w:val="none" w:sz="0" w:space="0" w:color="auto"/>
        <w:right w:val="none" w:sz="0" w:space="0" w:color="auto"/>
      </w:divBdr>
    </w:div>
    <w:div w:id="1557861425">
      <w:bodyDiv w:val="1"/>
      <w:marLeft w:val="0"/>
      <w:marRight w:val="0"/>
      <w:marTop w:val="0"/>
      <w:marBottom w:val="0"/>
      <w:divBdr>
        <w:top w:val="none" w:sz="0" w:space="0" w:color="auto"/>
        <w:left w:val="none" w:sz="0" w:space="0" w:color="auto"/>
        <w:bottom w:val="none" w:sz="0" w:space="0" w:color="auto"/>
        <w:right w:val="none" w:sz="0" w:space="0" w:color="auto"/>
      </w:divBdr>
    </w:div>
    <w:div w:id="1560170180">
      <w:bodyDiv w:val="1"/>
      <w:marLeft w:val="0"/>
      <w:marRight w:val="0"/>
      <w:marTop w:val="0"/>
      <w:marBottom w:val="0"/>
      <w:divBdr>
        <w:top w:val="none" w:sz="0" w:space="0" w:color="auto"/>
        <w:left w:val="none" w:sz="0" w:space="0" w:color="auto"/>
        <w:bottom w:val="none" w:sz="0" w:space="0" w:color="auto"/>
        <w:right w:val="none" w:sz="0" w:space="0" w:color="auto"/>
      </w:divBdr>
    </w:div>
    <w:div w:id="1653604810">
      <w:bodyDiv w:val="1"/>
      <w:marLeft w:val="0"/>
      <w:marRight w:val="0"/>
      <w:marTop w:val="0"/>
      <w:marBottom w:val="0"/>
      <w:divBdr>
        <w:top w:val="none" w:sz="0" w:space="0" w:color="auto"/>
        <w:left w:val="none" w:sz="0" w:space="0" w:color="auto"/>
        <w:bottom w:val="none" w:sz="0" w:space="0" w:color="auto"/>
        <w:right w:val="none" w:sz="0" w:space="0" w:color="auto"/>
      </w:divBdr>
    </w:div>
    <w:div w:id="1683969575">
      <w:bodyDiv w:val="1"/>
      <w:marLeft w:val="0"/>
      <w:marRight w:val="0"/>
      <w:marTop w:val="0"/>
      <w:marBottom w:val="0"/>
      <w:divBdr>
        <w:top w:val="none" w:sz="0" w:space="0" w:color="auto"/>
        <w:left w:val="none" w:sz="0" w:space="0" w:color="auto"/>
        <w:bottom w:val="none" w:sz="0" w:space="0" w:color="auto"/>
        <w:right w:val="none" w:sz="0" w:space="0" w:color="auto"/>
      </w:divBdr>
    </w:div>
    <w:div w:id="1803230539">
      <w:bodyDiv w:val="1"/>
      <w:marLeft w:val="0"/>
      <w:marRight w:val="0"/>
      <w:marTop w:val="0"/>
      <w:marBottom w:val="0"/>
      <w:divBdr>
        <w:top w:val="none" w:sz="0" w:space="0" w:color="auto"/>
        <w:left w:val="none" w:sz="0" w:space="0" w:color="auto"/>
        <w:bottom w:val="none" w:sz="0" w:space="0" w:color="auto"/>
        <w:right w:val="none" w:sz="0" w:space="0" w:color="auto"/>
      </w:divBdr>
    </w:div>
    <w:div w:id="1847091915">
      <w:bodyDiv w:val="1"/>
      <w:marLeft w:val="0"/>
      <w:marRight w:val="0"/>
      <w:marTop w:val="0"/>
      <w:marBottom w:val="0"/>
      <w:divBdr>
        <w:top w:val="none" w:sz="0" w:space="0" w:color="auto"/>
        <w:left w:val="none" w:sz="0" w:space="0" w:color="auto"/>
        <w:bottom w:val="none" w:sz="0" w:space="0" w:color="auto"/>
        <w:right w:val="none" w:sz="0" w:space="0" w:color="auto"/>
      </w:divBdr>
    </w:div>
    <w:div w:id="2073388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1/relationships/commentsExtended" Target="commentsExtended.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75AC85DC9C6DA46A46925364E113CAF" ma:contentTypeVersion="2" ma:contentTypeDescription="Create a new document." ma:contentTypeScope="" ma:versionID="346b90414e721fc0562446fdf93d4c8a">
  <xsd:schema xmlns:xsd="http://www.w3.org/2001/XMLSchema" xmlns:xs="http://www.w3.org/2001/XMLSchema" xmlns:p="http://schemas.microsoft.com/office/2006/metadata/properties" xmlns:ns2="5b640484-3dcb-4941-8f27-45df473d0f6a" targetNamespace="http://schemas.microsoft.com/office/2006/metadata/properties" ma:root="true" ma:fieldsID="e52652915fbb05e36ab1162bd3678d0a" ns2:_="">
    <xsd:import namespace="5b640484-3dcb-4941-8f27-45df473d0f6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40484-3dcb-4941-8f27-45df473d0f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Ubu</b:Tag>
    <b:SourceType>InternetSite</b:SourceType>
    <b:Guid>{A4E18F99-96AC-416F-BF53-62A7574A8341}</b:Guid>
    <b:Author>
      <b:Author>
        <b:NameList>
          <b:Person>
            <b:Last>Ubuntu</b:Last>
          </b:Person>
        </b:NameList>
      </b:Author>
    </b:Author>
    <b:Title>how to install ubuntu on your rasberry pi</b:Title>
    <b:InternetSiteTitle>ubuntu.com</b:InternetSiteTitle>
    <b:URL>https://ubuntu.com/tutorials/how-to-install-ubuntu-on-your-raspberry-pi#1-overview</b:URL>
    <b:RefOrder>5</b:RefOrder>
  </b:Source>
  <b:Source>
    <b:Tag>wen</b:Tag>
    <b:SourceType>InternetSite</b:SourceType>
    <b:Guid>{44F12470-EDB1-43C7-9D02-2F3ECAAFC993}</b:Guid>
    <b:Author>
      <b:Author>
        <b:NameList>
          <b:Person>
            <b:Last>wennyprastiwi98</b:Last>
          </b:Person>
        </b:NameList>
      </b:Author>
    </b:Author>
    <b:Title>ids intrusion detection system with using snort in ubuntu</b:Title>
    <b:InternetSiteTitle>medium.com</b:InternetSiteTitle>
    <b:URL>https://medium.com/@wennyprastiwi98/ids-intrusion-detection-system-with-using-snort-in-ubuntu-16-04-3a5862fed91f </b:URL>
    <b:RefOrder>6</b:RefOrder>
  </b:Source>
  <b:Source>
    <b:Tag>ids</b:Tag>
    <b:SourceType>InternetSite</b:SourceType>
    <b:Guid>{89E5BAB0-C6EE-4BDE-A7B9-23EFE44F983A}</b:Guid>
    <b:Title>ids</b:Title>
    <b:InternetSiteTitle>suricata</b:InternetSiteTitle>
    <b:URL>https://suricata-ids.org/docs/</b:URL>
    <b:RefOrder>7</b:RefOrder>
  </b:Source>
  <b:Source>
    <b:Tag>ins</b:Tag>
    <b:SourceType>InternetSite</b:SourceType>
    <b:Guid>{4369E1DD-3D00-4605-8D62-3B172059A716}</b:Guid>
    <b:Title>install and configure dnsmasq on ubuntu</b:Title>
    <b:InternetSiteTitle>computingforgeeks</b:InternetSiteTitle>
    <b:URL>https://computingforgeeks.com/install-and-configure-dnsmasq-on-ubuntu-18-04-lts/ </b:URL>
    <b:RefOrder>8</b:RefOrder>
  </b:Source>
  <b:Source>
    <b:Tag>dns</b:Tag>
    <b:SourceType>InternetSite</b:SourceType>
    <b:Guid>{710B49CD-D323-43A0-A18D-942E548B8583}</b:Guid>
    <b:Title>dnsmasq conf</b:Title>
    <b:InternetSiteTitle>docs oracle</b:InternetSiteTitle>
    <b:URL>https://docs.oracle.com/cd/E37670_01/E41137/html/ol-dnsmasq-conf.html</b:URL>
    <b:RefOrder>2</b:RefOrder>
  </b:Source>
  <b:Source>
    <b:Tag>qui</b:Tag>
    <b:SourceType>InternetSite</b:SourceType>
    <b:Guid>{D8C73FA5-6974-4C9C-AA31-605612CE2F7E}</b:Guid>
    <b:Title>quick reference nf tables</b:Title>
    <b:InternetSiteTitle>wiki nftables</b:InternetSiteTitle>
    <b:URL>https://wiki.nftables.org/wiki-nftables/index.php/Quick_reference-nftables_in_10_minutes</b:URL>
    <b:RefOrder>3</b:RefOrder>
  </b:Source>
  <b:Source>
    <b:Tag>DMZ</b:Tag>
    <b:SourceType>InternetSite</b:SourceType>
    <b:Guid>{6E2363D0-4F59-4D96-B950-ECE942B5A68B}</b:Guid>
    <b:Author>
      <b:Author>
        <b:NameList>
          <b:Person>
            <b:Last>DMZ</b:Last>
          </b:Person>
        </b:NameList>
      </b:Author>
    </b:Author>
    <b:Title>linux demilitarized zone </b:Title>
    <b:InternetSiteTitle>cyberciti</b:InternetSiteTitle>
    <b:URL>https://www.cyberciti.biz/faq/linux-demilitarized-zone-howto/</b:URL>
    <b:RefOrder>4</b:RefOrder>
  </b:Source>
  <b:Source>
    <b:Tag>ser</b:Tag>
    <b:SourceType>InternetSite</b:SourceType>
    <b:Guid>{8C72E079-EA38-4715-A782-944457089C36}</b:Guid>
    <b:Title>service nfs</b:Title>
    <b:InternetSiteTitle>ubuntu</b:InternetSiteTitle>
    <b:URL>https://ubuntu.com/server/docs/service-nfs</b:URL>
    <b:RefOrder>1</b:RefOrder>
  </b:Source>
</b:Sources>
</file>

<file path=customXml/itemProps1.xml><?xml version="1.0" encoding="utf-8"?>
<ds:datastoreItem xmlns:ds="http://schemas.openxmlformats.org/officeDocument/2006/customXml" ds:itemID="{972EBC47-088A-4EF4-B259-F373BA93933F}">
  <ds:schemaRefs>
    <ds:schemaRef ds:uri="http://schemas.microsoft.com/sharepoint/v3/contenttype/forms"/>
  </ds:schemaRefs>
</ds:datastoreItem>
</file>

<file path=customXml/itemProps2.xml><?xml version="1.0" encoding="utf-8"?>
<ds:datastoreItem xmlns:ds="http://schemas.openxmlformats.org/officeDocument/2006/customXml" ds:itemID="{F21A7A99-AEEC-4057-B015-4675E97244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40484-3dcb-4941-8f27-45df473d0f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F877FE-7899-4B7B-86B3-1A5BF047D3B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85B1EE-4B8A-4DA4-BB48-62983B3C6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18</Pages>
  <Words>3511</Words>
  <Characters>20016</Characters>
  <Application>Microsoft Office Word</Application>
  <DocSecurity>0</DocSecurity>
  <Lines>166</Lines>
  <Paragraphs>46</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Netwerk technologie</dc:subject>
  <dc:creator>Ties Tienhoven en Chiem Stevens</dc:creator>
  <cp:keywords/>
  <dc:description/>
  <cp:lastModifiedBy>Chiem Stevens</cp:lastModifiedBy>
  <cp:revision>22</cp:revision>
  <dcterms:created xsi:type="dcterms:W3CDTF">2021-03-09T15:02:00Z</dcterms:created>
  <dcterms:modified xsi:type="dcterms:W3CDTF">2021-03-14T17:53:00Z</dcterms:modified>
  <cp:category>14-03-2021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0x010100975AC85DC9C6DA46A46925364E113CAF</vt:lpwstr>
  </property>
</Properties>
</file>